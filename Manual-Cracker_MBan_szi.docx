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8A5C4" w14:textId="7C0BC8E2" w:rsidR="002505E3" w:rsidRDefault="002B0D09" w:rsidP="00E0549B">
      <w:pPr>
        <w:jc w:val="both"/>
        <w:rPr>
          <w:sz w:val="24"/>
          <w:szCs w:val="24"/>
          <w:lang w:val="en-GB"/>
        </w:rPr>
      </w:pPr>
      <w:r w:rsidRPr="002B0D09">
        <w:rPr>
          <w:b/>
          <w:bCs/>
          <w:sz w:val="24"/>
          <w:szCs w:val="24"/>
          <w:lang w:val="en-GB"/>
        </w:rPr>
        <w:t xml:space="preserve">Manual/ Checklist: Cracker measurements </w:t>
      </w:r>
      <w:r w:rsidRPr="002B0D09">
        <w:rPr>
          <w:sz w:val="24"/>
          <w:szCs w:val="24"/>
          <w:lang w:val="en-GB"/>
        </w:rPr>
        <w:t>(</w:t>
      </w:r>
      <w:proofErr w:type="spellStart"/>
      <w:r w:rsidRPr="002B0D09">
        <w:rPr>
          <w:i/>
          <w:iCs/>
          <w:sz w:val="24"/>
          <w:szCs w:val="24"/>
          <w:lang w:val="en-GB"/>
        </w:rPr>
        <w:t>vers</w:t>
      </w:r>
      <w:proofErr w:type="spellEnd"/>
      <w:r w:rsidRPr="002B0D09">
        <w:rPr>
          <w:i/>
          <w:iCs/>
          <w:sz w:val="24"/>
          <w:szCs w:val="24"/>
          <w:lang w:val="en-GB"/>
        </w:rPr>
        <w:t>. 3</w:t>
      </w:r>
      <w:r w:rsidR="001920E6">
        <w:rPr>
          <w:i/>
          <w:iCs/>
          <w:sz w:val="24"/>
          <w:szCs w:val="24"/>
          <w:lang w:val="en-GB"/>
        </w:rPr>
        <w:t>1</w:t>
      </w:r>
      <w:r w:rsidRPr="002B0D09">
        <w:rPr>
          <w:i/>
          <w:iCs/>
          <w:sz w:val="24"/>
          <w:szCs w:val="24"/>
          <w:lang w:val="en-GB"/>
        </w:rPr>
        <w:t>.07.2020</w:t>
      </w:r>
      <w:r w:rsidRPr="002B0D09">
        <w:rPr>
          <w:sz w:val="24"/>
          <w:szCs w:val="24"/>
          <w:lang w:val="en-GB"/>
        </w:rPr>
        <w:t>)</w:t>
      </w:r>
    </w:p>
    <w:p w14:paraId="77E993CB" w14:textId="4A254C40" w:rsidR="002B0D09" w:rsidRPr="009D7704" w:rsidRDefault="002B0D09" w:rsidP="00E0549B">
      <w:pPr>
        <w:jc w:val="both"/>
        <w:rPr>
          <w:i/>
          <w:iCs/>
          <w:lang w:val="en-GB"/>
        </w:rPr>
      </w:pPr>
      <w:r w:rsidRPr="009D7704">
        <w:rPr>
          <w:i/>
          <w:iCs/>
          <w:lang w:val="en-GB"/>
        </w:rPr>
        <w:t>Day before measurement</w:t>
      </w:r>
    </w:p>
    <w:p w14:paraId="13EB0214" w14:textId="6633A3F8" w:rsidR="002B0D09" w:rsidRPr="009D7704" w:rsidRDefault="002B0D09" w:rsidP="00E0549B">
      <w:pPr>
        <w:pStyle w:val="Listenabsatz"/>
        <w:numPr>
          <w:ilvl w:val="0"/>
          <w:numId w:val="1"/>
        </w:numPr>
        <w:jc w:val="both"/>
        <w:rPr>
          <w:lang w:val="en-GB"/>
        </w:rPr>
      </w:pPr>
      <w:r w:rsidRPr="009D7704">
        <w:rPr>
          <w:lang w:val="en-GB"/>
        </w:rPr>
        <w:t xml:space="preserve">Prepare sample list (Lama, Excel-sheet: use file </w:t>
      </w:r>
      <w:r w:rsidRPr="009D7704">
        <w:rPr>
          <w:i/>
          <w:iCs/>
          <w:highlight w:val="yellow"/>
          <w:lang w:val="en-GB"/>
        </w:rPr>
        <w:t>Cracker_Template.xlsx</w:t>
      </w:r>
      <w:r w:rsidRPr="009D7704">
        <w:rPr>
          <w:lang w:val="en-GB"/>
        </w:rPr>
        <w:t xml:space="preserve"> on Server)</w:t>
      </w:r>
      <w:r w:rsidR="00D21457">
        <w:rPr>
          <w:lang w:val="en-GB"/>
        </w:rPr>
        <w:t>; Recommendation: print the list as well</w:t>
      </w:r>
      <w:r w:rsidR="00D54BE8">
        <w:rPr>
          <w:lang w:val="en-GB"/>
        </w:rPr>
        <w:t xml:space="preserve"> to keep the overview</w:t>
      </w:r>
    </w:p>
    <w:p w14:paraId="25BB2BEA" w14:textId="27C61B43" w:rsidR="002B0D09" w:rsidRDefault="009D7704" w:rsidP="00E0549B">
      <w:pPr>
        <w:pStyle w:val="Listenabsatz"/>
        <w:numPr>
          <w:ilvl w:val="0"/>
          <w:numId w:val="1"/>
        </w:numPr>
        <w:jc w:val="both"/>
        <w:rPr>
          <w:lang w:val="en-GB"/>
        </w:rPr>
      </w:pPr>
      <w:r>
        <w:rPr>
          <w:lang w:val="en-GB"/>
        </w:rPr>
        <w:t>Save sample list on GIS-computer (Folder according to month)</w:t>
      </w:r>
    </w:p>
    <w:p w14:paraId="76109AC0" w14:textId="20919C85" w:rsidR="009D7704" w:rsidRDefault="009D7704" w:rsidP="00E0549B">
      <w:pPr>
        <w:pStyle w:val="Listenabsatz"/>
        <w:numPr>
          <w:ilvl w:val="0"/>
          <w:numId w:val="1"/>
        </w:numPr>
        <w:jc w:val="both"/>
        <w:rPr>
          <w:lang w:val="en-GB"/>
        </w:rPr>
      </w:pPr>
      <w:r>
        <w:rPr>
          <w:lang w:val="en-GB"/>
        </w:rPr>
        <w:t>Prepare magazine with new/ unused targets</w:t>
      </w:r>
    </w:p>
    <w:p w14:paraId="0D2E51EB" w14:textId="550D7F8D" w:rsidR="009D7704" w:rsidRDefault="009D7704" w:rsidP="00E0549B">
      <w:pPr>
        <w:pStyle w:val="Listenabsatz"/>
        <w:numPr>
          <w:ilvl w:val="0"/>
          <w:numId w:val="1"/>
        </w:numPr>
        <w:jc w:val="both"/>
        <w:rPr>
          <w:lang w:val="en-GB"/>
        </w:rPr>
      </w:pPr>
      <w:r>
        <w:rPr>
          <w:lang w:val="en-GB"/>
        </w:rPr>
        <w:t>Scratch the ampoules</w:t>
      </w:r>
    </w:p>
    <w:p w14:paraId="01E333DF" w14:textId="66DBBC8C" w:rsidR="009D7704" w:rsidRDefault="009D7704" w:rsidP="00E0549B">
      <w:pPr>
        <w:pStyle w:val="Listenabsatz"/>
        <w:numPr>
          <w:ilvl w:val="0"/>
          <w:numId w:val="1"/>
        </w:numPr>
        <w:jc w:val="both"/>
        <w:rPr>
          <w:lang w:val="en-GB"/>
        </w:rPr>
      </w:pPr>
      <w:r>
        <w:rPr>
          <w:lang w:val="en-GB"/>
        </w:rPr>
        <w:t>Insert magazine (see MICADAS manual)</w:t>
      </w:r>
    </w:p>
    <w:p w14:paraId="331C4DF4" w14:textId="417208B1" w:rsidR="009D7704" w:rsidRDefault="009D7704" w:rsidP="00E0549B">
      <w:pPr>
        <w:pStyle w:val="Listenabsatz"/>
        <w:numPr>
          <w:ilvl w:val="0"/>
          <w:numId w:val="1"/>
        </w:numPr>
        <w:jc w:val="both"/>
        <w:rPr>
          <w:lang w:val="en-GB"/>
        </w:rPr>
      </w:pPr>
      <w:r>
        <w:rPr>
          <w:lang w:val="en-GB"/>
        </w:rPr>
        <w:t>Create wake-up task in MICADAS:</w:t>
      </w:r>
    </w:p>
    <w:p w14:paraId="4EC44DAF" w14:textId="095DC1EE" w:rsidR="009D7704" w:rsidRDefault="009D7704" w:rsidP="00E0549B">
      <w:pPr>
        <w:pStyle w:val="Listenabsatz"/>
        <w:numPr>
          <w:ilvl w:val="1"/>
          <w:numId w:val="1"/>
        </w:numPr>
        <w:jc w:val="both"/>
        <w:rPr>
          <w:lang w:val="en-GB"/>
        </w:rPr>
      </w:pPr>
      <w:r>
        <w:rPr>
          <w:lang w:val="en-GB"/>
        </w:rPr>
        <w:t>Click “+”, choose ‘Wake up’ and set time (e.g. to 5 am) next day</w:t>
      </w:r>
    </w:p>
    <w:p w14:paraId="6CE58F64" w14:textId="7371ACA6" w:rsidR="009D7704" w:rsidRDefault="009D7704" w:rsidP="00E0549B">
      <w:pPr>
        <w:pStyle w:val="Listenabsatz"/>
        <w:numPr>
          <w:ilvl w:val="1"/>
          <w:numId w:val="1"/>
        </w:numPr>
        <w:jc w:val="both"/>
        <w:rPr>
          <w:lang w:val="en-GB"/>
        </w:rPr>
      </w:pPr>
      <w:r>
        <w:rPr>
          <w:lang w:val="en-GB"/>
        </w:rPr>
        <w:t>Click Start in task list</w:t>
      </w:r>
    </w:p>
    <w:p w14:paraId="6AF95310" w14:textId="6509F5BD" w:rsidR="009D7704" w:rsidRDefault="009D7704" w:rsidP="00E0549B">
      <w:pPr>
        <w:jc w:val="both"/>
        <w:rPr>
          <w:i/>
          <w:iCs/>
          <w:lang w:val="en-GB"/>
        </w:rPr>
      </w:pPr>
      <w:r>
        <w:rPr>
          <w:i/>
          <w:iCs/>
          <w:lang w:val="en-GB"/>
        </w:rPr>
        <w:t>Start</w:t>
      </w:r>
    </w:p>
    <w:p w14:paraId="4A253A0D" w14:textId="4BF943DA" w:rsidR="009D7704" w:rsidRDefault="009D7704" w:rsidP="00E0549B">
      <w:pPr>
        <w:pStyle w:val="Listenabsatz"/>
        <w:numPr>
          <w:ilvl w:val="0"/>
          <w:numId w:val="3"/>
        </w:numPr>
        <w:jc w:val="both"/>
        <w:rPr>
          <w:lang w:val="en-GB"/>
        </w:rPr>
      </w:pPr>
      <w:r>
        <w:rPr>
          <w:lang w:val="en-GB"/>
        </w:rPr>
        <w:t>Check that GIS is switched on</w:t>
      </w:r>
    </w:p>
    <w:p w14:paraId="34ACEE18" w14:textId="0265797B" w:rsidR="009D7704" w:rsidRDefault="009D7704" w:rsidP="00E0549B">
      <w:pPr>
        <w:pStyle w:val="Listenabsatz"/>
        <w:numPr>
          <w:ilvl w:val="0"/>
          <w:numId w:val="3"/>
        </w:numPr>
        <w:jc w:val="both"/>
        <w:rPr>
          <w:lang w:val="en-GB"/>
        </w:rPr>
      </w:pPr>
      <w:r>
        <w:rPr>
          <w:lang w:val="en-GB"/>
        </w:rPr>
        <w:t>Open He gas bottle of the GIS, set pressure to &lt;1 bar (optimum 0.8 bar)</w:t>
      </w:r>
    </w:p>
    <w:p w14:paraId="09F21B6F" w14:textId="37B29418" w:rsidR="009D7704" w:rsidRDefault="009D7704" w:rsidP="00E0549B">
      <w:pPr>
        <w:pStyle w:val="Listenabsatz"/>
        <w:numPr>
          <w:ilvl w:val="0"/>
          <w:numId w:val="3"/>
        </w:numPr>
        <w:jc w:val="both"/>
        <w:rPr>
          <w:lang w:val="en-GB"/>
        </w:rPr>
      </w:pPr>
      <w:r>
        <w:rPr>
          <w:lang w:val="en-GB"/>
        </w:rPr>
        <w:t>Check if He capillary is correctly connected to GIS box</w:t>
      </w:r>
    </w:p>
    <w:p w14:paraId="58E82001" w14:textId="02B2B43B" w:rsidR="009D7704" w:rsidRDefault="009D7704" w:rsidP="00E0549B">
      <w:pPr>
        <w:pStyle w:val="Listenabsatz"/>
        <w:numPr>
          <w:ilvl w:val="0"/>
          <w:numId w:val="3"/>
        </w:numPr>
        <w:jc w:val="both"/>
        <w:rPr>
          <w:lang w:val="en-GB"/>
        </w:rPr>
      </w:pPr>
      <w:r>
        <w:rPr>
          <w:lang w:val="en-GB"/>
        </w:rPr>
        <w:t>Check if capillary from GIS box to ion source is connected</w:t>
      </w:r>
    </w:p>
    <w:p w14:paraId="1CB8F342" w14:textId="7CF14F60" w:rsidR="009D7704" w:rsidRDefault="009D7704" w:rsidP="00E0549B">
      <w:pPr>
        <w:pStyle w:val="Listenabsatz"/>
        <w:numPr>
          <w:ilvl w:val="0"/>
          <w:numId w:val="3"/>
        </w:numPr>
        <w:jc w:val="both"/>
        <w:rPr>
          <w:lang w:val="en-GB"/>
        </w:rPr>
      </w:pPr>
      <w:r>
        <w:rPr>
          <w:lang w:val="en-GB"/>
        </w:rPr>
        <w:t>Start the GIS pump (switch is next to power supply plug)</w:t>
      </w:r>
      <w:ins w:id="0" w:author="szidat" w:date="2020-07-31T13:11:00Z">
        <w:r w:rsidR="000A6EB0">
          <w:rPr>
            <w:lang w:val="en-GB"/>
          </w:rPr>
          <w:t xml:space="preserve"> and check if the manual valve on top of the pump is opened</w:t>
        </w:r>
      </w:ins>
    </w:p>
    <w:p w14:paraId="4A50C6B7" w14:textId="50D5376A" w:rsidR="009D7704" w:rsidRDefault="009D7704" w:rsidP="00E0549B">
      <w:pPr>
        <w:pStyle w:val="Listenabsatz"/>
        <w:numPr>
          <w:ilvl w:val="0"/>
          <w:numId w:val="3"/>
        </w:numPr>
        <w:jc w:val="both"/>
        <w:rPr>
          <w:lang w:val="en-GB"/>
        </w:rPr>
      </w:pPr>
      <w:r>
        <w:rPr>
          <w:lang w:val="en-GB"/>
        </w:rPr>
        <w:t>Start LabVIEW on GIS computer, press run (arrow top left), choose latest version (“BernGasIonSource1XX.vi”)</w:t>
      </w:r>
    </w:p>
    <w:p w14:paraId="208B3FFA" w14:textId="2ED31DD0" w:rsidR="00971400" w:rsidRDefault="00971400" w:rsidP="00E0549B">
      <w:pPr>
        <w:pStyle w:val="Listenabsatz"/>
        <w:numPr>
          <w:ilvl w:val="1"/>
          <w:numId w:val="3"/>
        </w:numPr>
        <w:jc w:val="both"/>
        <w:rPr>
          <w:lang w:val="en-GB"/>
        </w:rPr>
      </w:pPr>
      <w:r>
        <w:rPr>
          <w:lang w:val="en-GB"/>
        </w:rPr>
        <w:t>Click on white arrow (top left) to run program</w:t>
      </w:r>
    </w:p>
    <w:p w14:paraId="742B6F9A" w14:textId="20FF10F8" w:rsidR="00971400" w:rsidRDefault="00971400" w:rsidP="00E0549B">
      <w:pPr>
        <w:pStyle w:val="Listenabsatz"/>
        <w:numPr>
          <w:ilvl w:val="1"/>
          <w:numId w:val="3"/>
        </w:numPr>
        <w:jc w:val="both"/>
        <w:rPr>
          <w:lang w:val="en-GB"/>
        </w:rPr>
      </w:pPr>
      <w:r>
        <w:rPr>
          <w:lang w:val="en-GB"/>
        </w:rPr>
        <w:t>Click “Start program”</w:t>
      </w:r>
    </w:p>
    <w:p w14:paraId="743AB4AF" w14:textId="1F9A00C5" w:rsidR="00971400" w:rsidRDefault="00971400" w:rsidP="00E0549B">
      <w:pPr>
        <w:pStyle w:val="Listenabsatz"/>
        <w:numPr>
          <w:ilvl w:val="1"/>
          <w:numId w:val="3"/>
        </w:numPr>
        <w:jc w:val="both"/>
        <w:rPr>
          <w:lang w:val="en-GB"/>
        </w:rPr>
      </w:pPr>
      <w:r>
        <w:rPr>
          <w:lang w:val="en-GB"/>
        </w:rPr>
        <w:t xml:space="preserve">Select Cracker </w:t>
      </w:r>
      <w:proofErr w:type="spellStart"/>
      <w:r>
        <w:rPr>
          <w:lang w:val="en-GB"/>
        </w:rPr>
        <w:t>ini</w:t>
      </w:r>
      <w:proofErr w:type="spellEnd"/>
      <w:r>
        <w:rPr>
          <w:lang w:val="en-GB"/>
        </w:rPr>
        <w:t xml:space="preserve"> file</w:t>
      </w:r>
    </w:p>
    <w:p w14:paraId="721C537D" w14:textId="581D9A50" w:rsidR="00971400" w:rsidRDefault="00971400" w:rsidP="00E0549B">
      <w:pPr>
        <w:pStyle w:val="Listenabsatz"/>
        <w:numPr>
          <w:ilvl w:val="1"/>
          <w:numId w:val="3"/>
        </w:numPr>
        <w:jc w:val="both"/>
        <w:rPr>
          <w:lang w:val="en-GB"/>
        </w:rPr>
      </w:pPr>
      <w:r>
        <w:rPr>
          <w:lang w:val="en-GB"/>
        </w:rPr>
        <w:t>Make sure V3 is found (=green): go to another tab (cancel message), go back to Cracker tab (accept message)</w:t>
      </w:r>
    </w:p>
    <w:p w14:paraId="02B5C8D5" w14:textId="6C20FA00" w:rsidR="00971400" w:rsidRDefault="00971400" w:rsidP="00E0549B">
      <w:pPr>
        <w:pStyle w:val="Listenabsatz"/>
        <w:numPr>
          <w:ilvl w:val="1"/>
          <w:numId w:val="3"/>
        </w:numPr>
        <w:jc w:val="both"/>
        <w:rPr>
          <w:lang w:val="en-GB"/>
        </w:rPr>
      </w:pPr>
      <w:r>
        <w:rPr>
          <w:lang w:val="en-GB"/>
        </w:rPr>
        <w:t>V7 must be ON as soon as temperature is above 115°C to avoid Cs build-up inside the capillary lines</w:t>
      </w:r>
    </w:p>
    <w:p w14:paraId="4823CBC2" w14:textId="4522695C" w:rsidR="00971400" w:rsidRDefault="00971400" w:rsidP="00E0549B">
      <w:pPr>
        <w:pStyle w:val="Listenabsatz"/>
        <w:numPr>
          <w:ilvl w:val="1"/>
          <w:numId w:val="3"/>
        </w:numPr>
        <w:jc w:val="both"/>
        <w:rPr>
          <w:lang w:val="en-GB"/>
        </w:rPr>
      </w:pPr>
      <w:r>
        <w:rPr>
          <w:lang w:val="en-GB"/>
        </w:rPr>
        <w:t xml:space="preserve">Recommended to activate auto-adjust (“auto </w:t>
      </w:r>
      <w:proofErr w:type="spellStart"/>
      <w:r>
        <w:rPr>
          <w:lang w:val="en-GB"/>
        </w:rPr>
        <w:t>adj</w:t>
      </w:r>
      <w:proofErr w:type="spellEnd"/>
      <w:r>
        <w:rPr>
          <w:lang w:val="en-GB"/>
        </w:rPr>
        <w:t xml:space="preserve"> (trap only)”) on the right</w:t>
      </w:r>
    </w:p>
    <w:p w14:paraId="5430BB86" w14:textId="72C30614" w:rsidR="00971400" w:rsidRDefault="00971400" w:rsidP="00E0549B">
      <w:pPr>
        <w:pStyle w:val="Listenabsatz"/>
        <w:numPr>
          <w:ilvl w:val="0"/>
          <w:numId w:val="3"/>
        </w:numPr>
        <w:jc w:val="both"/>
        <w:rPr>
          <w:lang w:val="en-GB"/>
        </w:rPr>
      </w:pPr>
      <w:commentRangeStart w:id="1"/>
      <w:r>
        <w:rPr>
          <w:lang w:val="en-GB"/>
        </w:rPr>
        <w:t>Check in LabVIEW (header “communication”) if the right IP (130.92.107.74) address is filled in</w:t>
      </w:r>
      <w:r w:rsidR="001D1FC6">
        <w:rPr>
          <w:lang w:val="en-GB"/>
        </w:rPr>
        <w:t>, button top left should be green (connected)</w:t>
      </w:r>
    </w:p>
    <w:p w14:paraId="3ECD2587" w14:textId="03824593" w:rsidR="001D1FC6" w:rsidRDefault="001D1FC6" w:rsidP="00E0549B">
      <w:pPr>
        <w:pStyle w:val="Listenabsatz"/>
        <w:numPr>
          <w:ilvl w:val="1"/>
          <w:numId w:val="3"/>
        </w:numPr>
        <w:jc w:val="both"/>
        <w:rPr>
          <w:lang w:val="en-GB"/>
        </w:rPr>
      </w:pPr>
      <w:r>
        <w:rPr>
          <w:lang w:val="en-GB"/>
        </w:rPr>
        <w:t>Click “Establish communication”, then click “TCP test” and write ‘</w:t>
      </w:r>
      <w:proofErr w:type="spellStart"/>
      <w:r>
        <w:rPr>
          <w:lang w:val="en-GB"/>
        </w:rPr>
        <w:t>getstatus</w:t>
      </w:r>
      <w:proofErr w:type="spellEnd"/>
      <w:r>
        <w:rPr>
          <w:lang w:val="en-GB"/>
        </w:rPr>
        <w:t xml:space="preserve">’ in the field. Answer should be 0/0. </w:t>
      </w:r>
      <w:r>
        <w:rPr>
          <w:b/>
          <w:bCs/>
          <w:lang w:val="en-GB"/>
        </w:rPr>
        <w:t>Unclick</w:t>
      </w:r>
      <w:r>
        <w:rPr>
          <w:lang w:val="en-GB"/>
        </w:rPr>
        <w:t xml:space="preserve"> then “TCP test” (=blue again)</w:t>
      </w:r>
      <w:commentRangeEnd w:id="1"/>
      <w:r w:rsidR="000A6EB0">
        <w:rPr>
          <w:rStyle w:val="Kommentarzeichen"/>
        </w:rPr>
        <w:commentReference w:id="1"/>
      </w:r>
    </w:p>
    <w:p w14:paraId="37B3C33A" w14:textId="3B567ED2" w:rsidR="001D1FC6" w:rsidRDefault="001D1FC6" w:rsidP="00E0549B">
      <w:pPr>
        <w:pStyle w:val="Listenabsatz"/>
        <w:numPr>
          <w:ilvl w:val="1"/>
          <w:numId w:val="3"/>
        </w:numPr>
        <w:jc w:val="both"/>
        <w:rPr>
          <w:lang w:val="en-GB"/>
        </w:rPr>
      </w:pPr>
      <w:r>
        <w:rPr>
          <w:lang w:val="en-GB"/>
        </w:rPr>
        <w:t>Computer cards should all state “DLN_RES_SUCCESS”</w:t>
      </w:r>
    </w:p>
    <w:p w14:paraId="004C13F0" w14:textId="5ACCE5EA" w:rsidR="001D1FC6" w:rsidRDefault="001D1FC6" w:rsidP="00E0549B">
      <w:pPr>
        <w:pStyle w:val="Listenabsatz"/>
        <w:numPr>
          <w:ilvl w:val="1"/>
          <w:numId w:val="3"/>
        </w:numPr>
        <w:jc w:val="both"/>
        <w:rPr>
          <w:lang w:val="en-GB"/>
        </w:rPr>
      </w:pPr>
      <w:r>
        <w:rPr>
          <w:lang w:val="en-GB"/>
        </w:rPr>
        <w:t>Button ‘</w:t>
      </w:r>
      <w:proofErr w:type="spellStart"/>
      <w:del w:id="2" w:author="szidat" w:date="2020-07-31T13:13:00Z">
        <w:r w:rsidDel="000A6EB0">
          <w:rPr>
            <w:lang w:val="en-GB"/>
          </w:rPr>
          <w:delText xml:space="preserve">Dialon </w:delText>
        </w:r>
      </w:del>
      <w:ins w:id="3" w:author="szidat" w:date="2020-07-31T13:13:00Z">
        <w:r w:rsidR="000A6EB0">
          <w:rPr>
            <w:lang w:val="en-GB"/>
          </w:rPr>
          <w:t>Diolan</w:t>
        </w:r>
        <w:proofErr w:type="spellEnd"/>
        <w:r w:rsidR="000A6EB0">
          <w:rPr>
            <w:lang w:val="en-GB"/>
          </w:rPr>
          <w:t xml:space="preserve"> </w:t>
        </w:r>
      </w:ins>
      <w:r>
        <w:rPr>
          <w:lang w:val="en-GB"/>
        </w:rPr>
        <w:t>State’ should be green</w:t>
      </w:r>
    </w:p>
    <w:p w14:paraId="14DFC7EC" w14:textId="10057FB3" w:rsidR="001D1FC6" w:rsidRDefault="00AF4F79" w:rsidP="00E0549B">
      <w:pPr>
        <w:pStyle w:val="Listenabsatz"/>
        <w:numPr>
          <w:ilvl w:val="1"/>
          <w:numId w:val="3"/>
        </w:numPr>
        <w:jc w:val="both"/>
        <w:rPr>
          <w:lang w:val="en-GB"/>
        </w:rPr>
      </w:pPr>
      <w:r>
        <w:rPr>
          <w:lang w:val="en-GB"/>
        </w:rPr>
        <w:t>Click button “Auto-reconnect” (should turn green = reconnects automatically if is not in “Success” anymore)</w:t>
      </w:r>
    </w:p>
    <w:p w14:paraId="7F59D019" w14:textId="3F98DBFF" w:rsidR="00AF4F79" w:rsidRDefault="00AF4F79" w:rsidP="00E0549B">
      <w:pPr>
        <w:pStyle w:val="Listenabsatz"/>
        <w:numPr>
          <w:ilvl w:val="0"/>
          <w:numId w:val="3"/>
        </w:numPr>
        <w:jc w:val="both"/>
        <w:rPr>
          <w:lang w:val="en-GB"/>
        </w:rPr>
      </w:pPr>
      <w:r>
        <w:rPr>
          <w:lang w:val="en-GB"/>
        </w:rPr>
        <w:t>Check in LabVIEW (header “General parameter”) that the state machines are all in ‘idle’ or ‘release’</w:t>
      </w:r>
    </w:p>
    <w:p w14:paraId="663C9402" w14:textId="783A1769" w:rsidR="00AF4F79" w:rsidRDefault="00AF4F79" w:rsidP="00E0549B">
      <w:pPr>
        <w:pStyle w:val="Listenabsatz"/>
        <w:numPr>
          <w:ilvl w:val="0"/>
          <w:numId w:val="3"/>
        </w:numPr>
        <w:jc w:val="both"/>
        <w:rPr>
          <w:lang w:val="en-GB"/>
        </w:rPr>
      </w:pPr>
      <w:r>
        <w:rPr>
          <w:lang w:val="en-GB"/>
        </w:rPr>
        <w:t>When Cs reached the aimed temperature and V7 is ON: choose gas measurement conditions in MICADAS software</w:t>
      </w:r>
    </w:p>
    <w:p w14:paraId="67A11253" w14:textId="61DD632F" w:rsidR="00AF4F79" w:rsidRDefault="00AF4F79" w:rsidP="00E0549B">
      <w:pPr>
        <w:pStyle w:val="Listenabsatz"/>
        <w:numPr>
          <w:ilvl w:val="1"/>
          <w:numId w:val="3"/>
        </w:numPr>
        <w:jc w:val="both"/>
        <w:rPr>
          <w:lang w:val="en-GB"/>
        </w:rPr>
      </w:pPr>
      <w:r>
        <w:rPr>
          <w:lang w:val="en-GB"/>
        </w:rPr>
        <w:t>Take control (top left, grey account symbol)</w:t>
      </w:r>
    </w:p>
    <w:p w14:paraId="0532DE3D" w14:textId="665EB3E0" w:rsidR="00AF4F79" w:rsidRDefault="00AF4F79" w:rsidP="00E0549B">
      <w:pPr>
        <w:pStyle w:val="Listenabsatz"/>
        <w:numPr>
          <w:ilvl w:val="1"/>
          <w:numId w:val="3"/>
        </w:numPr>
        <w:jc w:val="both"/>
        <w:rPr>
          <w:lang w:val="en-GB"/>
        </w:rPr>
      </w:pPr>
      <w:r>
        <w:rPr>
          <w:lang w:val="en-GB"/>
        </w:rPr>
        <w:t>Choose tuning settings from gas measurement with a comment</w:t>
      </w:r>
    </w:p>
    <w:p w14:paraId="5A277609" w14:textId="65B59477" w:rsidR="00AF4F79" w:rsidRDefault="00AF4F79" w:rsidP="00E0549B">
      <w:pPr>
        <w:pStyle w:val="Listenabsatz"/>
        <w:numPr>
          <w:ilvl w:val="1"/>
          <w:numId w:val="3"/>
        </w:numPr>
        <w:jc w:val="both"/>
        <w:rPr>
          <w:lang w:val="en-GB"/>
        </w:rPr>
      </w:pPr>
      <w:r>
        <w:rPr>
          <w:lang w:val="en-GB"/>
        </w:rPr>
        <w:t xml:space="preserve">Click on </w:t>
      </w:r>
      <w:r>
        <w:rPr>
          <w:rFonts w:cstheme="minorHAnsi"/>
          <w:lang w:val="en-GB"/>
        </w:rPr>
        <w:t>⁞</w:t>
      </w:r>
      <w:r>
        <w:rPr>
          <w:lang w:val="en-GB"/>
        </w:rPr>
        <w:t>, “show”, “apply”</w:t>
      </w:r>
    </w:p>
    <w:p w14:paraId="020D87AE" w14:textId="31F824A9" w:rsidR="00AF4F79" w:rsidRDefault="00AF4F79" w:rsidP="00E0549B">
      <w:pPr>
        <w:pStyle w:val="Listenabsatz"/>
        <w:numPr>
          <w:ilvl w:val="1"/>
          <w:numId w:val="3"/>
        </w:numPr>
        <w:jc w:val="both"/>
        <w:rPr>
          <w:lang w:val="en-GB"/>
        </w:rPr>
      </w:pPr>
      <w:r>
        <w:rPr>
          <w:lang w:val="en-GB"/>
        </w:rPr>
        <w:t xml:space="preserve">Set Cs-Temperature to: </w:t>
      </w:r>
      <w:r w:rsidR="00AD00B1">
        <w:rPr>
          <w:lang w:val="en-GB"/>
        </w:rPr>
        <w:t>130 °C</w:t>
      </w:r>
    </w:p>
    <w:p w14:paraId="07762EA6" w14:textId="05E3174B" w:rsidR="00AF4F79" w:rsidRDefault="00AF4F79" w:rsidP="00E0549B">
      <w:pPr>
        <w:pStyle w:val="Listenabsatz"/>
        <w:numPr>
          <w:ilvl w:val="0"/>
          <w:numId w:val="3"/>
        </w:numPr>
        <w:jc w:val="both"/>
        <w:rPr>
          <w:lang w:val="en-GB"/>
        </w:rPr>
      </w:pPr>
      <w:r>
        <w:rPr>
          <w:lang w:val="en-GB"/>
        </w:rPr>
        <w:t xml:space="preserve">On MICADAS computer: open </w:t>
      </w:r>
      <w:proofErr w:type="spellStart"/>
      <w:r>
        <w:rPr>
          <w:lang w:val="en-GB"/>
        </w:rPr>
        <w:t>TightVNC</w:t>
      </w:r>
      <w:proofErr w:type="spellEnd"/>
      <w:r>
        <w:rPr>
          <w:lang w:val="en-GB"/>
        </w:rPr>
        <w:t xml:space="preserve"> (</w:t>
      </w:r>
      <w:proofErr w:type="spellStart"/>
      <w:r>
        <w:rPr>
          <w:lang w:val="en-GB"/>
        </w:rPr>
        <w:t>pw</w:t>
      </w:r>
      <w:proofErr w:type="spellEnd"/>
      <w:r>
        <w:rPr>
          <w:lang w:val="en-GB"/>
        </w:rPr>
        <w:t xml:space="preserve">: </w:t>
      </w:r>
      <w:r w:rsidRPr="00AF4F79">
        <w:rPr>
          <w:i/>
          <w:iCs/>
          <w:lang w:val="en-GB"/>
        </w:rPr>
        <w:t>helloc14</w:t>
      </w:r>
      <w:r>
        <w:rPr>
          <w:lang w:val="en-GB"/>
        </w:rPr>
        <w:t>) to see GIS screen (GIS-computer=06)</w:t>
      </w:r>
    </w:p>
    <w:p w14:paraId="74014A72" w14:textId="77777777" w:rsidR="006F638C" w:rsidRDefault="006F638C" w:rsidP="00E0549B">
      <w:pPr>
        <w:pStyle w:val="Listenabsatz"/>
        <w:ind w:left="360"/>
        <w:jc w:val="both"/>
        <w:rPr>
          <w:lang w:val="en-GB"/>
        </w:rPr>
      </w:pPr>
    </w:p>
    <w:p w14:paraId="6B0EBBDC" w14:textId="729383F8" w:rsidR="00A85FF1" w:rsidRDefault="006F638C" w:rsidP="00E0549B">
      <w:pPr>
        <w:pStyle w:val="Listenabsatz"/>
        <w:numPr>
          <w:ilvl w:val="0"/>
          <w:numId w:val="3"/>
        </w:numPr>
        <w:jc w:val="both"/>
        <w:rPr>
          <w:lang w:val="en-GB"/>
        </w:rPr>
      </w:pPr>
      <w:r>
        <w:rPr>
          <w:lang w:val="en-GB"/>
        </w:rPr>
        <w:t>Set magazine name/ number</w:t>
      </w:r>
    </w:p>
    <w:p w14:paraId="203AABF2" w14:textId="395039F5" w:rsidR="006F638C" w:rsidRDefault="006F638C" w:rsidP="00E0549B">
      <w:pPr>
        <w:pStyle w:val="Listenabsatz"/>
        <w:numPr>
          <w:ilvl w:val="1"/>
          <w:numId w:val="3"/>
        </w:numPr>
        <w:jc w:val="both"/>
        <w:rPr>
          <w:lang w:val="en-GB"/>
        </w:rPr>
      </w:pPr>
      <w:r>
        <w:rPr>
          <w:lang w:val="en-GB"/>
        </w:rPr>
        <w:t>Click on “+”, “measurement”, “Gas measurement”</w:t>
      </w:r>
    </w:p>
    <w:p w14:paraId="55CC47A4" w14:textId="2BE0E314" w:rsidR="006F638C" w:rsidRDefault="006F638C" w:rsidP="00E0549B">
      <w:pPr>
        <w:pStyle w:val="Listenabsatz"/>
        <w:numPr>
          <w:ilvl w:val="1"/>
          <w:numId w:val="3"/>
        </w:numPr>
        <w:jc w:val="both"/>
        <w:rPr>
          <w:lang w:val="en-GB"/>
        </w:rPr>
      </w:pPr>
      <w:r w:rsidRPr="006F638C">
        <w:rPr>
          <w:lang w:val="en-GB"/>
        </w:rPr>
        <w:t>Magazine name: CYYMMDDZZG (C=Carbon, G=Gas, ZZ=your initials, e.g. MB</w:t>
      </w:r>
      <w:r>
        <w:rPr>
          <w:lang w:val="en-GB"/>
        </w:rPr>
        <w:t>)</w:t>
      </w:r>
    </w:p>
    <w:p w14:paraId="6D743308" w14:textId="27285844" w:rsidR="006F638C" w:rsidRPr="006F638C" w:rsidRDefault="006F638C" w:rsidP="00E0549B">
      <w:pPr>
        <w:pStyle w:val="Listenabsatz"/>
        <w:numPr>
          <w:ilvl w:val="1"/>
          <w:numId w:val="3"/>
        </w:numPr>
        <w:jc w:val="both"/>
        <w:rPr>
          <w:lang w:val="en-GB"/>
        </w:rPr>
      </w:pPr>
      <w:r>
        <w:rPr>
          <w:lang w:val="en-GB"/>
        </w:rPr>
        <w:t>Click “Start” in task list</w:t>
      </w:r>
    </w:p>
    <w:p w14:paraId="5A765938" w14:textId="5D4BDB48" w:rsidR="00AF4F79" w:rsidRDefault="00AF4F79" w:rsidP="00E0549B">
      <w:pPr>
        <w:pStyle w:val="Listenabsatz"/>
        <w:numPr>
          <w:ilvl w:val="0"/>
          <w:numId w:val="3"/>
        </w:numPr>
        <w:jc w:val="both"/>
        <w:rPr>
          <w:lang w:val="en-GB"/>
        </w:rPr>
      </w:pPr>
      <w:r>
        <w:rPr>
          <w:lang w:val="en-GB"/>
        </w:rPr>
        <w:t>Click “Clean Syringe” in LabVIEW (header “Cracker”)</w:t>
      </w:r>
    </w:p>
    <w:p w14:paraId="4228311F" w14:textId="14D7B565" w:rsidR="00F14454" w:rsidRDefault="00F14454" w:rsidP="00E0549B">
      <w:pPr>
        <w:pStyle w:val="Listenabsatz"/>
        <w:numPr>
          <w:ilvl w:val="0"/>
          <w:numId w:val="3"/>
        </w:numPr>
        <w:jc w:val="both"/>
        <w:rPr>
          <w:lang w:val="en-GB"/>
        </w:rPr>
      </w:pPr>
      <w:r>
        <w:rPr>
          <w:lang w:val="en-GB"/>
        </w:rPr>
        <w:t xml:space="preserve">Evacuate the </w:t>
      </w:r>
      <w:proofErr w:type="gramStart"/>
      <w:r>
        <w:rPr>
          <w:lang w:val="en-GB"/>
        </w:rPr>
        <w:t>system,</w:t>
      </w:r>
      <w:proofErr w:type="gramEnd"/>
      <w:r>
        <w:rPr>
          <w:lang w:val="en-GB"/>
        </w:rPr>
        <w:t xml:space="preserve"> check that the pressure values reach 0. If not (or negative), go to “General parameter” and change the values in the field “Cracker offset” and “Syringe offset” until the right value shows </w:t>
      </w:r>
      <w:proofErr w:type="gramStart"/>
      <w:r>
        <w:rPr>
          <w:lang w:val="en-GB"/>
        </w:rPr>
        <w:t>0</w:t>
      </w:r>
      <w:proofErr w:type="gramEnd"/>
      <w:r>
        <w:rPr>
          <w:lang w:val="en-GB"/>
        </w:rPr>
        <w:t>.</w:t>
      </w:r>
    </w:p>
    <w:p w14:paraId="3256A7CD" w14:textId="0A5399E0" w:rsidR="00DA53D3" w:rsidRDefault="00DA53D3" w:rsidP="00E0549B">
      <w:pPr>
        <w:pStyle w:val="Listenabsatz"/>
        <w:numPr>
          <w:ilvl w:val="0"/>
          <w:numId w:val="3"/>
        </w:numPr>
        <w:jc w:val="both"/>
        <w:rPr>
          <w:lang w:val="en-GB"/>
        </w:rPr>
      </w:pPr>
      <w:r>
        <w:rPr>
          <w:lang w:val="en-GB"/>
        </w:rPr>
        <w:t xml:space="preserve">In LabVIEW, </w:t>
      </w:r>
      <w:commentRangeStart w:id="4"/>
      <w:r>
        <w:rPr>
          <w:lang w:val="en-GB"/>
        </w:rPr>
        <w:t xml:space="preserve">check the following </w:t>
      </w:r>
      <w:r w:rsidR="006B0968">
        <w:rPr>
          <w:lang w:val="en-GB"/>
        </w:rPr>
        <w:t>“</w:t>
      </w:r>
      <w:r>
        <w:rPr>
          <w:lang w:val="en-GB"/>
        </w:rPr>
        <w:t>settings</w:t>
      </w:r>
      <w:r w:rsidR="006B0968">
        <w:rPr>
          <w:lang w:val="en-GB"/>
        </w:rPr>
        <w:t>”</w:t>
      </w:r>
      <w:commentRangeEnd w:id="4"/>
      <w:r w:rsidR="000A6EB0">
        <w:rPr>
          <w:rStyle w:val="Kommentarzeichen"/>
        </w:rPr>
        <w:commentReference w:id="4"/>
      </w:r>
    </w:p>
    <w:p w14:paraId="4442EC35" w14:textId="0DDD430D" w:rsidR="006B0968" w:rsidRDefault="006B0968" w:rsidP="006B0968">
      <w:pPr>
        <w:pStyle w:val="Listenabsatz"/>
        <w:numPr>
          <w:ilvl w:val="1"/>
          <w:numId w:val="3"/>
        </w:numPr>
        <w:jc w:val="both"/>
        <w:rPr>
          <w:lang w:val="en-GB"/>
        </w:rPr>
      </w:pPr>
      <w:r>
        <w:rPr>
          <w:lang w:val="en-GB"/>
        </w:rPr>
        <w:t>Next target=2, last target=40 (recommended), target home=1</w:t>
      </w:r>
    </w:p>
    <w:p w14:paraId="1191AEE8" w14:textId="130C3747" w:rsidR="006B0968" w:rsidRDefault="006B0968" w:rsidP="006B0968">
      <w:pPr>
        <w:pStyle w:val="Listenabsatz"/>
        <w:numPr>
          <w:ilvl w:val="1"/>
          <w:numId w:val="3"/>
        </w:numPr>
        <w:jc w:val="both"/>
        <w:rPr>
          <w:lang w:val="en-GB"/>
        </w:rPr>
      </w:pPr>
      <w:r>
        <w:rPr>
          <w:lang w:val="en-GB"/>
        </w:rPr>
        <w:t xml:space="preserve">Number of cycles=70, max </w:t>
      </w:r>
      <w:r>
        <w:rPr>
          <w:vertAlign w:val="superscript"/>
          <w:lang w:val="en-GB"/>
        </w:rPr>
        <w:t>14</w:t>
      </w:r>
      <w:r>
        <w:rPr>
          <w:lang w:val="en-GB"/>
        </w:rPr>
        <w:t>C=2E6 (latter can remain mostly unchanged)</w:t>
      </w:r>
    </w:p>
    <w:p w14:paraId="56B15E2E" w14:textId="157F5EC0" w:rsidR="006B0968" w:rsidRDefault="006B0968" w:rsidP="006B0968">
      <w:pPr>
        <w:pStyle w:val="Listenabsatz"/>
        <w:numPr>
          <w:ilvl w:val="1"/>
          <w:numId w:val="3"/>
        </w:numPr>
        <w:jc w:val="both"/>
        <w:rPr>
          <w:lang w:val="en-GB"/>
        </w:rPr>
      </w:pPr>
      <w:r>
        <w:rPr>
          <w:lang w:val="en-GB"/>
        </w:rPr>
        <w:t>Aimed C flow=1.4-1.5</w:t>
      </w:r>
    </w:p>
    <w:p w14:paraId="5262B1E2" w14:textId="1C3C75B4" w:rsidR="006B0968" w:rsidRPr="006B0968" w:rsidRDefault="006B0968" w:rsidP="006B0968">
      <w:pPr>
        <w:pStyle w:val="Listenabsatz"/>
        <w:numPr>
          <w:ilvl w:val="1"/>
          <w:numId w:val="3"/>
        </w:numPr>
        <w:jc w:val="both"/>
        <w:rPr>
          <w:lang w:val="en-GB"/>
        </w:rPr>
      </w:pPr>
      <w:r>
        <w:rPr>
          <w:lang w:val="en-GB"/>
        </w:rPr>
        <w:t>Trap syringe pressure=0.44</w:t>
      </w:r>
    </w:p>
    <w:p w14:paraId="57F7FD88" w14:textId="10C394A9" w:rsidR="006F638C" w:rsidRDefault="006F638C" w:rsidP="00E0549B">
      <w:pPr>
        <w:jc w:val="both"/>
        <w:rPr>
          <w:i/>
          <w:iCs/>
          <w:lang w:val="en-GB"/>
        </w:rPr>
      </w:pPr>
      <w:r>
        <w:rPr>
          <w:i/>
          <w:iCs/>
          <w:lang w:val="en-GB"/>
        </w:rPr>
        <w:t>Standards and Blanks</w:t>
      </w:r>
      <w:r w:rsidR="00324687">
        <w:rPr>
          <w:i/>
          <w:iCs/>
          <w:lang w:val="en-GB"/>
        </w:rPr>
        <w:t>: Target numbers 1621.1.xxx (</w:t>
      </w:r>
      <w:proofErr w:type="spellStart"/>
      <w:proofErr w:type="gramStart"/>
      <w:r w:rsidR="00324687">
        <w:rPr>
          <w:i/>
          <w:iCs/>
          <w:lang w:val="en-GB"/>
        </w:rPr>
        <w:t>Std</w:t>
      </w:r>
      <w:proofErr w:type="spellEnd"/>
      <w:proofErr w:type="gramEnd"/>
      <w:r w:rsidR="00324687">
        <w:rPr>
          <w:i/>
          <w:iCs/>
          <w:lang w:val="en-GB"/>
        </w:rPr>
        <w:t>), 1216.1.xxx (Bk)</w:t>
      </w:r>
    </w:p>
    <w:p w14:paraId="5D3591F8" w14:textId="365D9C32" w:rsidR="006F638C" w:rsidRDefault="006F638C" w:rsidP="00E0549B">
      <w:pPr>
        <w:pStyle w:val="Listenabsatz"/>
        <w:numPr>
          <w:ilvl w:val="0"/>
          <w:numId w:val="4"/>
        </w:numPr>
        <w:jc w:val="both"/>
        <w:rPr>
          <w:lang w:val="en-GB"/>
        </w:rPr>
      </w:pPr>
      <w:r>
        <w:rPr>
          <w:lang w:val="en-GB"/>
        </w:rPr>
        <w:t>In LabVIEW, go to “Tuning”</w:t>
      </w:r>
    </w:p>
    <w:p w14:paraId="403E06ED" w14:textId="5D3BF644" w:rsidR="006F638C" w:rsidRDefault="006F638C" w:rsidP="00E0549B">
      <w:pPr>
        <w:pStyle w:val="Listenabsatz"/>
        <w:numPr>
          <w:ilvl w:val="0"/>
          <w:numId w:val="4"/>
        </w:numPr>
        <w:jc w:val="both"/>
        <w:rPr>
          <w:lang w:val="en-GB"/>
        </w:rPr>
      </w:pPr>
      <w:r>
        <w:rPr>
          <w:lang w:val="en-GB"/>
        </w:rPr>
        <w:t>Choose the correct reference gas (</w:t>
      </w:r>
      <w:proofErr w:type="gramStart"/>
      <w:r>
        <w:rPr>
          <w:lang w:val="en-GB"/>
        </w:rPr>
        <w:t>1=</w:t>
      </w:r>
      <w:proofErr w:type="gramEnd"/>
      <w:r>
        <w:rPr>
          <w:lang w:val="en-GB"/>
        </w:rPr>
        <w:t>Standard, 2=Blank). Normally, you should measure 3xStd/2xBk before and 1xStd/2xBk after the samples</w:t>
      </w:r>
    </w:p>
    <w:p w14:paraId="6063889C" w14:textId="36CCEB91" w:rsidR="006F638C" w:rsidRDefault="00F14454" w:rsidP="00E0549B">
      <w:pPr>
        <w:pStyle w:val="Listenabsatz"/>
        <w:numPr>
          <w:ilvl w:val="0"/>
          <w:numId w:val="4"/>
        </w:numPr>
        <w:jc w:val="both"/>
        <w:rPr>
          <w:lang w:val="en-GB"/>
        </w:rPr>
      </w:pPr>
      <w:r>
        <w:rPr>
          <w:lang w:val="en-GB"/>
        </w:rPr>
        <w:t>First, flush the syringe 3x with the gas. To do so, close V1 to the pump</w:t>
      </w:r>
    </w:p>
    <w:p w14:paraId="2154BC8E" w14:textId="393FF1BC" w:rsidR="00F14454" w:rsidRDefault="00F14454" w:rsidP="00E0549B">
      <w:pPr>
        <w:pStyle w:val="Listenabsatz"/>
        <w:numPr>
          <w:ilvl w:val="0"/>
          <w:numId w:val="4"/>
        </w:numPr>
        <w:jc w:val="both"/>
        <w:rPr>
          <w:lang w:val="en-GB"/>
        </w:rPr>
      </w:pPr>
      <w:r>
        <w:rPr>
          <w:lang w:val="en-GB"/>
        </w:rPr>
        <w:t>Standard: left bottle/ valve</w:t>
      </w:r>
    </w:p>
    <w:p w14:paraId="6529942F" w14:textId="506012CA" w:rsidR="00F14454" w:rsidRDefault="00F14454" w:rsidP="00E0549B">
      <w:pPr>
        <w:pStyle w:val="Listenabsatz"/>
        <w:numPr>
          <w:ilvl w:val="1"/>
          <w:numId w:val="4"/>
        </w:numPr>
        <w:jc w:val="both"/>
        <w:rPr>
          <w:lang w:val="en-GB"/>
        </w:rPr>
      </w:pPr>
      <w:r>
        <w:rPr>
          <w:lang w:val="en-GB"/>
        </w:rPr>
        <w:t>Shortly open/ close the valve (on/off valve) to reach ~1200 mbar</w:t>
      </w:r>
    </w:p>
    <w:p w14:paraId="10BDB31E" w14:textId="77330885" w:rsidR="009A537A" w:rsidRDefault="009A537A" w:rsidP="00E0549B">
      <w:pPr>
        <w:pStyle w:val="Listenabsatz"/>
        <w:numPr>
          <w:ilvl w:val="0"/>
          <w:numId w:val="4"/>
        </w:numPr>
        <w:jc w:val="both"/>
        <w:rPr>
          <w:lang w:val="en-GB"/>
        </w:rPr>
      </w:pPr>
      <w:r>
        <w:rPr>
          <w:lang w:val="en-GB"/>
        </w:rPr>
        <w:t>Blank: right bottle/ valve</w:t>
      </w:r>
    </w:p>
    <w:p w14:paraId="7BDABE2A" w14:textId="158BA8AD" w:rsidR="009A537A" w:rsidRDefault="009A537A" w:rsidP="00E0549B">
      <w:pPr>
        <w:pStyle w:val="Listenabsatz"/>
        <w:numPr>
          <w:ilvl w:val="1"/>
          <w:numId w:val="4"/>
        </w:numPr>
        <w:jc w:val="both"/>
        <w:rPr>
          <w:lang w:val="en-GB"/>
        </w:rPr>
      </w:pPr>
      <w:r>
        <w:rPr>
          <w:lang w:val="en-GB"/>
        </w:rPr>
        <w:t>Shortly open/ close the screw valve at the bottle, then shortly open/ close the on/ off valve to reach ~1200 mbar</w:t>
      </w:r>
    </w:p>
    <w:p w14:paraId="3B9EFC8F" w14:textId="269BCA5C" w:rsidR="00F14454" w:rsidRDefault="008B6436" w:rsidP="00E0549B">
      <w:pPr>
        <w:pStyle w:val="Listenabsatz"/>
        <w:numPr>
          <w:ilvl w:val="0"/>
          <w:numId w:val="4"/>
        </w:numPr>
        <w:jc w:val="both"/>
        <w:rPr>
          <w:lang w:val="en-GB"/>
        </w:rPr>
      </w:pPr>
      <w:r>
        <w:rPr>
          <w:lang w:val="en-GB"/>
        </w:rPr>
        <w:t>Move the syringe 20 forward (set the steps to 20), “Fast forward”, “fast backward” (2x)</w:t>
      </w:r>
    </w:p>
    <w:p w14:paraId="41AEE86A" w14:textId="358F966B" w:rsidR="008B6436" w:rsidRDefault="008B6436" w:rsidP="00E0549B">
      <w:pPr>
        <w:pStyle w:val="Listenabsatz"/>
        <w:numPr>
          <w:ilvl w:val="0"/>
          <w:numId w:val="4"/>
        </w:numPr>
        <w:jc w:val="both"/>
        <w:rPr>
          <w:lang w:val="en-GB"/>
        </w:rPr>
      </w:pPr>
      <w:r>
        <w:rPr>
          <w:lang w:val="en-GB"/>
        </w:rPr>
        <w:t xml:space="preserve">Move the syringe completely to the end (set steps to 100) and when you click on “fast forward”, </w:t>
      </w:r>
      <w:r>
        <w:rPr>
          <w:b/>
          <w:bCs/>
          <w:lang w:val="en-GB"/>
        </w:rPr>
        <w:t xml:space="preserve">immediately </w:t>
      </w:r>
      <w:r>
        <w:rPr>
          <w:lang w:val="en-GB"/>
        </w:rPr>
        <w:t>open to the pump (V1)</w:t>
      </w:r>
      <w:r w:rsidR="00E0549B">
        <w:rPr>
          <w:lang w:val="en-GB"/>
        </w:rPr>
        <w:t xml:space="preserve">. </w:t>
      </w:r>
      <w:r w:rsidR="00E0549B">
        <w:rPr>
          <w:b/>
          <w:bCs/>
          <w:lang w:val="en-GB"/>
        </w:rPr>
        <w:t>Important</w:t>
      </w:r>
      <w:r w:rsidR="00E0549B">
        <w:rPr>
          <w:lang w:val="en-GB"/>
        </w:rPr>
        <w:t>: set the steps back to 20 (cleaning) or 1 (for loading)</w:t>
      </w:r>
    </w:p>
    <w:p w14:paraId="300A81A7" w14:textId="187F60F3" w:rsidR="008B6436" w:rsidRDefault="009A537A" w:rsidP="00E0549B">
      <w:pPr>
        <w:pStyle w:val="Listenabsatz"/>
        <w:numPr>
          <w:ilvl w:val="0"/>
          <w:numId w:val="4"/>
        </w:numPr>
        <w:jc w:val="both"/>
        <w:rPr>
          <w:lang w:val="en-GB"/>
        </w:rPr>
      </w:pPr>
      <w:r>
        <w:rPr>
          <w:lang w:val="en-GB"/>
        </w:rPr>
        <w:t>When the line is evacuated, move the syringe back (“Home position”) and close V1</w:t>
      </w:r>
    </w:p>
    <w:p w14:paraId="69B706BE" w14:textId="39C36A7E" w:rsidR="009A537A" w:rsidRDefault="009A537A" w:rsidP="00E0549B">
      <w:pPr>
        <w:pStyle w:val="Listenabsatz"/>
        <w:numPr>
          <w:ilvl w:val="0"/>
          <w:numId w:val="4"/>
        </w:numPr>
        <w:jc w:val="both"/>
        <w:rPr>
          <w:lang w:val="en-GB"/>
        </w:rPr>
      </w:pPr>
      <w:r>
        <w:rPr>
          <w:lang w:val="en-GB"/>
        </w:rPr>
        <w:t>Repeat this procedure 3x</w:t>
      </w:r>
      <w:r w:rsidR="00EA0BC3">
        <w:rPr>
          <w:lang w:val="en-GB"/>
        </w:rPr>
        <w:t>, make sure that</w:t>
      </w:r>
      <w:r w:rsidR="001E6AF2">
        <w:rPr>
          <w:lang w:val="en-GB"/>
        </w:rPr>
        <w:t xml:space="preserve"> the pressure offsets are corrected (may be needed to be done again) and</w:t>
      </w:r>
      <w:r w:rsidR="00EA0BC3">
        <w:rPr>
          <w:lang w:val="en-GB"/>
        </w:rPr>
        <w:t xml:space="preserve"> V1 is closed before loading for measurement</w:t>
      </w:r>
    </w:p>
    <w:p w14:paraId="52F75F88" w14:textId="63FA6476" w:rsidR="00E0549B" w:rsidRDefault="00E0549B" w:rsidP="00E0549B">
      <w:pPr>
        <w:pStyle w:val="Listenabsatz"/>
        <w:numPr>
          <w:ilvl w:val="0"/>
          <w:numId w:val="4"/>
        </w:numPr>
        <w:jc w:val="both"/>
        <w:rPr>
          <w:lang w:val="en-GB"/>
        </w:rPr>
      </w:pPr>
      <w:r>
        <w:rPr>
          <w:lang w:val="en-GB"/>
        </w:rPr>
        <w:t xml:space="preserve">Load the gas: </w:t>
      </w:r>
      <w:r w:rsidR="00594F65">
        <w:rPr>
          <w:lang w:val="en-GB"/>
        </w:rPr>
        <w:t xml:space="preserve">after open/close valve, close V2, </w:t>
      </w:r>
      <w:r>
        <w:rPr>
          <w:lang w:val="en-GB"/>
        </w:rPr>
        <w:t>make sure to have 1200-1250 mbar, move the plunger (</w:t>
      </w:r>
      <w:r w:rsidR="00594F65">
        <w:rPr>
          <w:lang w:val="en-GB"/>
        </w:rPr>
        <w:t xml:space="preserve">stepwise, </w:t>
      </w:r>
      <w:proofErr w:type="gramStart"/>
      <w:r w:rsidR="00594F65">
        <w:rPr>
          <w:lang w:val="en-GB"/>
        </w:rPr>
        <w:t>1</w:t>
      </w:r>
      <w:proofErr w:type="gramEnd"/>
      <w:r w:rsidR="00594F65">
        <w:rPr>
          <w:lang w:val="en-GB"/>
        </w:rPr>
        <w:t xml:space="preserve"> step) until reaching this pressure.</w:t>
      </w:r>
    </w:p>
    <w:p w14:paraId="5315A476" w14:textId="77777777" w:rsidR="00FA2C67" w:rsidRDefault="00B467FC" w:rsidP="00E0549B">
      <w:pPr>
        <w:pStyle w:val="Listenabsatz"/>
        <w:numPr>
          <w:ilvl w:val="0"/>
          <w:numId w:val="4"/>
        </w:numPr>
        <w:jc w:val="both"/>
        <w:rPr>
          <w:lang w:val="en-GB"/>
        </w:rPr>
      </w:pPr>
      <w:r>
        <w:rPr>
          <w:lang w:val="en-GB"/>
        </w:rPr>
        <w:t xml:space="preserve">On MICADAS software, click </w:t>
      </w:r>
      <w:r>
        <w:rPr>
          <w:rFonts w:cstheme="minorHAnsi"/>
          <w:lang w:val="en-GB"/>
        </w:rPr>
        <w:t>⁞</w:t>
      </w:r>
      <w:r>
        <w:rPr>
          <w:lang w:val="en-GB"/>
        </w:rPr>
        <w:t xml:space="preserve"> (in your task), “measure manually”, set target position (for the first measurement=</w:t>
      </w:r>
      <w:proofErr w:type="gramStart"/>
      <w:r>
        <w:rPr>
          <w:lang w:val="en-GB"/>
        </w:rPr>
        <w:t>2</w:t>
      </w:r>
      <w:proofErr w:type="gramEnd"/>
      <w:r>
        <w:rPr>
          <w:lang w:val="en-GB"/>
        </w:rPr>
        <w:t>, then each 1 higher after)</w:t>
      </w:r>
      <w:r w:rsidR="00550E1A">
        <w:rPr>
          <w:lang w:val="en-GB"/>
        </w:rPr>
        <w:t xml:space="preserve">. </w:t>
      </w:r>
      <w:commentRangeStart w:id="5"/>
      <w:r w:rsidR="00550E1A">
        <w:rPr>
          <w:lang w:val="en-GB"/>
        </w:rPr>
        <w:t>Target ID (from LAMA</w:t>
      </w:r>
      <w:commentRangeEnd w:id="5"/>
      <w:r w:rsidR="000A6EB0">
        <w:rPr>
          <w:rStyle w:val="Kommentarzeichen"/>
        </w:rPr>
        <w:commentReference w:id="5"/>
      </w:r>
      <w:r w:rsidR="00550E1A">
        <w:rPr>
          <w:lang w:val="en-GB"/>
        </w:rPr>
        <w:t>)</w:t>
      </w:r>
      <w:r w:rsidR="00FA2C67">
        <w:rPr>
          <w:lang w:val="en-GB"/>
        </w:rPr>
        <w:t>. Click “OK”.</w:t>
      </w:r>
    </w:p>
    <w:p w14:paraId="30FB3453" w14:textId="14A755E1" w:rsidR="00FA2C67" w:rsidRDefault="00FA2C67" w:rsidP="00E0549B">
      <w:pPr>
        <w:pStyle w:val="Listenabsatz"/>
        <w:numPr>
          <w:ilvl w:val="0"/>
          <w:numId w:val="4"/>
        </w:numPr>
        <w:jc w:val="both"/>
        <w:rPr>
          <w:lang w:val="en-GB"/>
        </w:rPr>
      </w:pPr>
      <w:r>
        <w:rPr>
          <w:lang w:val="en-GB"/>
        </w:rPr>
        <w:t>After a few cycles (2-3=20-30sec), switch V0 and click “GO” (next to syringe) in LabVIEW</w:t>
      </w:r>
    </w:p>
    <w:p w14:paraId="72964CD0" w14:textId="56531A0E" w:rsidR="00FA2C67" w:rsidRDefault="00FA2C67" w:rsidP="00E0549B">
      <w:pPr>
        <w:pStyle w:val="Listenabsatz"/>
        <w:numPr>
          <w:ilvl w:val="0"/>
          <w:numId w:val="4"/>
        </w:numPr>
        <w:jc w:val="both"/>
        <w:rPr>
          <w:lang w:val="en-GB"/>
        </w:rPr>
      </w:pPr>
      <w:r>
        <w:rPr>
          <w:lang w:val="en-GB"/>
        </w:rPr>
        <w:t xml:space="preserve">Duplicate the task in MICADAS (click </w:t>
      </w:r>
      <w:r>
        <w:rPr>
          <w:rFonts w:cstheme="minorHAnsi"/>
          <w:lang w:val="en-GB"/>
        </w:rPr>
        <w:t>⁞, “Duplicate”)</w:t>
      </w:r>
    </w:p>
    <w:p w14:paraId="17ECEE9E" w14:textId="0FF495D7" w:rsidR="00EA0BC3" w:rsidRPr="00134297" w:rsidRDefault="00FA2C67" w:rsidP="00E0549B">
      <w:pPr>
        <w:pStyle w:val="Listenabsatz"/>
        <w:numPr>
          <w:ilvl w:val="0"/>
          <w:numId w:val="4"/>
        </w:numPr>
        <w:jc w:val="both"/>
        <w:rPr>
          <w:lang w:val="en-GB"/>
        </w:rPr>
      </w:pPr>
      <w:r>
        <w:rPr>
          <w:lang w:val="en-GB"/>
        </w:rPr>
        <w:t xml:space="preserve">After reaching 70 cycles, </w:t>
      </w:r>
      <w:r w:rsidR="00134297">
        <w:rPr>
          <w:lang w:val="en-GB"/>
        </w:rPr>
        <w:t xml:space="preserve">click </w:t>
      </w:r>
      <w:r w:rsidR="00134297">
        <w:rPr>
          <w:rFonts w:cstheme="minorHAnsi"/>
          <w:lang w:val="en-GB"/>
        </w:rPr>
        <w:t>⁞, “</w:t>
      </w:r>
      <w:proofErr w:type="gramStart"/>
      <w:r w:rsidR="00134297">
        <w:rPr>
          <w:rFonts w:cstheme="minorHAnsi"/>
          <w:lang w:val="en-GB"/>
        </w:rPr>
        <w:t>Finalize” and in LabVIEW, click “STOP”</w:t>
      </w:r>
      <w:proofErr w:type="gramEnd"/>
      <w:r w:rsidR="00134297">
        <w:rPr>
          <w:rFonts w:cstheme="minorHAnsi"/>
          <w:lang w:val="en-GB"/>
        </w:rPr>
        <w:t xml:space="preserve"> and switch V0.</w:t>
      </w:r>
    </w:p>
    <w:p w14:paraId="35250491" w14:textId="2E76134E" w:rsidR="00134297" w:rsidRPr="0099106F" w:rsidRDefault="00134297" w:rsidP="00E0549B">
      <w:pPr>
        <w:pStyle w:val="Listenabsatz"/>
        <w:numPr>
          <w:ilvl w:val="0"/>
          <w:numId w:val="4"/>
        </w:numPr>
        <w:jc w:val="both"/>
        <w:rPr>
          <w:lang w:val="en-GB"/>
        </w:rPr>
      </w:pPr>
      <w:r>
        <w:rPr>
          <w:rFonts w:cstheme="minorHAnsi"/>
          <w:lang w:val="en-GB"/>
        </w:rPr>
        <w:t xml:space="preserve">Between </w:t>
      </w:r>
      <w:r w:rsidR="00144CE8">
        <w:rPr>
          <w:rFonts w:cstheme="minorHAnsi"/>
          <w:lang w:val="en-GB"/>
        </w:rPr>
        <w:t xml:space="preserve">two sample of </w:t>
      </w:r>
      <w:r>
        <w:rPr>
          <w:rFonts w:cstheme="minorHAnsi"/>
          <w:lang w:val="en-GB"/>
        </w:rPr>
        <w:t xml:space="preserve">the same gas, you only need to flush with the gas 2x (as above), between </w:t>
      </w:r>
      <w:proofErr w:type="spellStart"/>
      <w:r>
        <w:rPr>
          <w:rFonts w:cstheme="minorHAnsi"/>
          <w:lang w:val="en-GB"/>
        </w:rPr>
        <w:t>std</w:t>
      </w:r>
      <w:proofErr w:type="spellEnd"/>
      <w:r>
        <w:rPr>
          <w:rFonts w:cstheme="minorHAnsi"/>
          <w:lang w:val="en-GB"/>
        </w:rPr>
        <w:t xml:space="preserve"> and </w:t>
      </w:r>
      <w:proofErr w:type="spellStart"/>
      <w:r>
        <w:rPr>
          <w:rFonts w:cstheme="minorHAnsi"/>
          <w:lang w:val="en-GB"/>
        </w:rPr>
        <w:t>bk</w:t>
      </w:r>
      <w:proofErr w:type="spellEnd"/>
      <w:r>
        <w:rPr>
          <w:rFonts w:cstheme="minorHAnsi"/>
          <w:lang w:val="en-GB"/>
        </w:rPr>
        <w:t>, the entire cleaning procedure should be performed (“Cracker”, “clean syringe”, then “Tuning”, choose the other ref gas, flush with it the syringe 3x (see above)</w:t>
      </w:r>
      <w:r w:rsidR="00C25E07">
        <w:rPr>
          <w:rFonts w:cstheme="minorHAnsi"/>
          <w:lang w:val="en-GB"/>
        </w:rPr>
        <w:t>.</w:t>
      </w:r>
    </w:p>
    <w:p w14:paraId="377378D3" w14:textId="77777777" w:rsidR="0099106F" w:rsidRDefault="0099106F" w:rsidP="0099106F">
      <w:pPr>
        <w:pStyle w:val="Listenabsatz"/>
        <w:numPr>
          <w:ilvl w:val="0"/>
          <w:numId w:val="4"/>
        </w:numPr>
        <w:jc w:val="both"/>
        <w:rPr>
          <w:lang w:val="en-GB"/>
        </w:rPr>
      </w:pPr>
      <w:r>
        <w:rPr>
          <w:lang w:val="en-GB"/>
        </w:rPr>
        <w:t xml:space="preserve">Duplicate the task in MICADAS (click </w:t>
      </w:r>
      <w:r>
        <w:rPr>
          <w:rFonts w:cstheme="minorHAnsi"/>
          <w:lang w:val="en-GB"/>
        </w:rPr>
        <w:t>⁞, “Duplicate”)</w:t>
      </w:r>
    </w:p>
    <w:p w14:paraId="7B744B23" w14:textId="2C68E0BD" w:rsidR="008058BA" w:rsidRDefault="008058BA">
      <w:pPr>
        <w:rPr>
          <w:lang w:val="en-GB"/>
        </w:rPr>
      </w:pPr>
      <w:r>
        <w:rPr>
          <w:lang w:val="en-GB"/>
        </w:rPr>
        <w:br w:type="page"/>
      </w:r>
    </w:p>
    <w:p w14:paraId="749047F3" w14:textId="412AFE1E" w:rsidR="008C0E97" w:rsidRDefault="008C0E97" w:rsidP="008C0E97">
      <w:pPr>
        <w:jc w:val="both"/>
        <w:rPr>
          <w:i/>
          <w:iCs/>
          <w:lang w:val="en-GB"/>
        </w:rPr>
      </w:pPr>
      <w:r>
        <w:rPr>
          <w:i/>
          <w:iCs/>
          <w:lang w:val="en-GB"/>
        </w:rPr>
        <w:lastRenderedPageBreak/>
        <w:t>Samples</w:t>
      </w:r>
    </w:p>
    <w:p w14:paraId="2963A0D6" w14:textId="092178B6" w:rsidR="008C0E97" w:rsidRDefault="008C0E97" w:rsidP="008C0E97">
      <w:pPr>
        <w:pStyle w:val="Listenabsatz"/>
        <w:numPr>
          <w:ilvl w:val="0"/>
          <w:numId w:val="5"/>
        </w:numPr>
        <w:jc w:val="both"/>
        <w:rPr>
          <w:lang w:val="en-GB"/>
        </w:rPr>
      </w:pPr>
      <w:r>
        <w:rPr>
          <w:lang w:val="en-GB"/>
        </w:rPr>
        <w:t>Import sample list on GIS computer: in LabVIEW (header “control panel”), press “sample list import” and select in “sample label” the first sample (BE-number)</w:t>
      </w:r>
    </w:p>
    <w:p w14:paraId="6420A55F" w14:textId="37C47136" w:rsidR="008C0E97" w:rsidRDefault="008C0E97" w:rsidP="00F87C40">
      <w:pPr>
        <w:pStyle w:val="Listenabsatz"/>
        <w:numPr>
          <w:ilvl w:val="0"/>
          <w:numId w:val="5"/>
        </w:numPr>
        <w:jc w:val="both"/>
        <w:rPr>
          <w:ins w:id="6" w:author="szidat" w:date="2020-07-31T13:24:00Z"/>
          <w:lang w:val="en-GB"/>
        </w:rPr>
      </w:pPr>
      <w:r>
        <w:rPr>
          <w:lang w:val="en-GB"/>
        </w:rPr>
        <w:t xml:space="preserve">In LabVIEW (header “general parameter”), copy “Measurement file path” </w:t>
      </w:r>
      <w:ins w:id="7" w:author="szidat" w:date="2020-07-31T13:24:00Z">
        <w:r w:rsidR="00F87C40" w:rsidRPr="00F87C40">
          <w:rPr>
            <w:lang w:val="en-GB"/>
          </w:rPr>
          <w:t xml:space="preserve">from the lower part of screen </w:t>
        </w:r>
      </w:ins>
      <w:r>
        <w:rPr>
          <w:lang w:val="en-GB"/>
        </w:rPr>
        <w:t xml:space="preserve">to </w:t>
      </w:r>
      <w:ins w:id="8" w:author="szidat" w:date="2020-07-31T13:24:00Z">
        <w:r w:rsidR="00F87C40">
          <w:rPr>
            <w:lang w:val="en-GB"/>
          </w:rPr>
          <w:t xml:space="preserve">the </w:t>
        </w:r>
      </w:ins>
      <w:r>
        <w:rPr>
          <w:lang w:val="en-GB"/>
        </w:rPr>
        <w:t>“Sequence folder”</w:t>
      </w:r>
    </w:p>
    <w:p w14:paraId="0637F29F" w14:textId="518DDCB6" w:rsidR="00F87C40" w:rsidRDefault="00F87C40" w:rsidP="00F87C40">
      <w:pPr>
        <w:pStyle w:val="Listenabsatz"/>
        <w:numPr>
          <w:ilvl w:val="0"/>
          <w:numId w:val="5"/>
        </w:numPr>
        <w:jc w:val="both"/>
        <w:rPr>
          <w:lang w:val="en-GB"/>
        </w:rPr>
      </w:pPr>
      <w:ins w:id="9" w:author="szidat" w:date="2020-07-31T13:24:00Z">
        <w:r w:rsidRPr="00F87C40">
          <w:rPr>
            <w:lang w:val="en-GB"/>
          </w:rPr>
          <w:t>Check the “row to update” and “File row” (</w:t>
        </w:r>
      </w:ins>
      <w:ins w:id="10" w:author="szidat" w:date="2020-07-31T13:26:00Z">
        <w:r>
          <w:rPr>
            <w:lang w:val="en-GB"/>
          </w:rPr>
          <w:t>consecutive</w:t>
        </w:r>
      </w:ins>
      <w:ins w:id="11" w:author="szidat" w:date="2020-07-31T13:25:00Z">
        <w:r>
          <w:rPr>
            <w:lang w:val="en-GB"/>
          </w:rPr>
          <w:t xml:space="preserve"> </w:t>
        </w:r>
      </w:ins>
      <w:ins w:id="12" w:author="szidat" w:date="2020-07-31T13:26:00Z">
        <w:r>
          <w:rPr>
            <w:lang w:val="en-GB"/>
          </w:rPr>
          <w:t xml:space="preserve">number </w:t>
        </w:r>
      </w:ins>
      <w:ins w:id="13" w:author="szidat" w:date="2020-07-31T13:24:00Z">
        <w:r w:rsidRPr="00F87C40">
          <w:rPr>
            <w:lang w:val="en-GB"/>
          </w:rPr>
          <w:t xml:space="preserve">on control panel in the sample list: position # minus </w:t>
        </w:r>
        <w:proofErr w:type="gramStart"/>
        <w:r w:rsidRPr="00F87C40">
          <w:rPr>
            <w:lang w:val="en-GB"/>
          </w:rPr>
          <w:t>1</w:t>
        </w:r>
        <w:proofErr w:type="gramEnd"/>
        <w:r w:rsidRPr="00F87C40">
          <w:rPr>
            <w:lang w:val="en-GB"/>
          </w:rPr>
          <w:t xml:space="preserve"> is the row to update).</w:t>
        </w:r>
      </w:ins>
      <w:ins w:id="14" w:author="szidat" w:date="2020-07-31T13:25:00Z">
        <w:r>
          <w:rPr>
            <w:lang w:val="en-GB"/>
          </w:rPr>
          <w:t xml:space="preserve"> Note that the “File row” may extend </w:t>
        </w:r>
      </w:ins>
      <w:ins w:id="15" w:author="szidat" w:date="2020-07-31T13:26:00Z">
        <w:r>
          <w:rPr>
            <w:lang w:val="en-GB"/>
          </w:rPr>
          <w:t xml:space="preserve">the value of </w:t>
        </w:r>
        <w:proofErr w:type="gramStart"/>
        <w:r>
          <w:rPr>
            <w:lang w:val="en-GB"/>
          </w:rPr>
          <w:t>8</w:t>
        </w:r>
        <w:proofErr w:type="gramEnd"/>
        <w:r>
          <w:rPr>
            <w:lang w:val="en-GB"/>
          </w:rPr>
          <w:t>, e.g. cracker position 4 of the second cracker magazine has the File row 12.</w:t>
        </w:r>
      </w:ins>
      <w:bookmarkStart w:id="16" w:name="_GoBack"/>
      <w:bookmarkEnd w:id="16"/>
    </w:p>
    <w:p w14:paraId="4DA14B0E" w14:textId="12E4EE93" w:rsidR="008C0E97" w:rsidRDefault="00FF5CFE" w:rsidP="008C0E97">
      <w:pPr>
        <w:pStyle w:val="Listenabsatz"/>
        <w:numPr>
          <w:ilvl w:val="0"/>
          <w:numId w:val="5"/>
        </w:numPr>
        <w:jc w:val="both"/>
        <w:rPr>
          <w:lang w:val="en-GB"/>
        </w:rPr>
      </w:pPr>
      <w:r>
        <w:rPr>
          <w:lang w:val="en-GB"/>
        </w:rPr>
        <w:t xml:space="preserve">In LabVIEW (header “settings”), change Next target to 7 (or to the next one after having measured </w:t>
      </w:r>
      <w:proofErr w:type="spellStart"/>
      <w:r>
        <w:rPr>
          <w:lang w:val="en-GB"/>
        </w:rPr>
        <w:t>Std</w:t>
      </w:r>
      <w:proofErr w:type="spellEnd"/>
      <w:r>
        <w:rPr>
          <w:lang w:val="en-GB"/>
        </w:rPr>
        <w:t xml:space="preserve"> and Bk)</w:t>
      </w:r>
    </w:p>
    <w:p w14:paraId="73A14628" w14:textId="6EB96C70" w:rsidR="0099106F" w:rsidRDefault="00EB6D69" w:rsidP="008C0E97">
      <w:pPr>
        <w:pStyle w:val="Listenabsatz"/>
        <w:numPr>
          <w:ilvl w:val="0"/>
          <w:numId w:val="5"/>
        </w:numPr>
        <w:jc w:val="both"/>
        <w:rPr>
          <w:lang w:val="en-GB"/>
        </w:rPr>
      </w:pPr>
      <w:r>
        <w:rPr>
          <w:lang w:val="en-GB"/>
        </w:rPr>
        <w:t xml:space="preserve">Put samples in Cracker magazine/ tube, make </w:t>
      </w:r>
      <w:r w:rsidR="00DC6939">
        <w:rPr>
          <w:lang w:val="en-GB"/>
        </w:rPr>
        <w:t>sure</w:t>
      </w:r>
      <w:r>
        <w:rPr>
          <w:lang w:val="en-GB"/>
        </w:rPr>
        <w:t>, they are in the right order (1-8)</w:t>
      </w:r>
      <w:r w:rsidR="00DC6939">
        <w:rPr>
          <w:lang w:val="en-GB"/>
        </w:rPr>
        <w:t xml:space="preserve">. To do so, close V2, click “open cracker magazine”. </w:t>
      </w:r>
      <w:r w:rsidR="00671694">
        <w:rPr>
          <w:lang w:val="en-GB"/>
        </w:rPr>
        <w:t xml:space="preserve">To unlock the magazine, there is a </w:t>
      </w:r>
      <w:r w:rsidR="00C82FDB">
        <w:rPr>
          <w:lang w:val="en-GB"/>
        </w:rPr>
        <w:t>small lever</w:t>
      </w:r>
      <w:r w:rsidR="00027246">
        <w:rPr>
          <w:lang w:val="en-GB"/>
        </w:rPr>
        <w:t>.</w:t>
      </w:r>
    </w:p>
    <w:p w14:paraId="56E7BEDA" w14:textId="0CF32B4E" w:rsidR="00DC6939" w:rsidRDefault="00220313" w:rsidP="008C0E97">
      <w:pPr>
        <w:pStyle w:val="Listenabsatz"/>
        <w:numPr>
          <w:ilvl w:val="0"/>
          <w:numId w:val="5"/>
        </w:numPr>
        <w:jc w:val="both"/>
        <w:rPr>
          <w:lang w:val="en-GB"/>
        </w:rPr>
      </w:pPr>
      <w:r>
        <w:rPr>
          <w:lang w:val="en-GB"/>
        </w:rPr>
        <w:t>Flush the system twice</w:t>
      </w:r>
    </w:p>
    <w:p w14:paraId="67D10C7A" w14:textId="056E7DE5" w:rsidR="00076172" w:rsidRDefault="00076172" w:rsidP="008C0E97">
      <w:pPr>
        <w:pStyle w:val="Listenabsatz"/>
        <w:numPr>
          <w:ilvl w:val="0"/>
          <w:numId w:val="5"/>
        </w:numPr>
        <w:jc w:val="both"/>
        <w:rPr>
          <w:lang w:val="en-GB"/>
        </w:rPr>
      </w:pPr>
      <w:r>
        <w:rPr>
          <w:lang w:val="en-GB"/>
        </w:rPr>
        <w:t>Click “Start method” to start the measurement</w:t>
      </w:r>
    </w:p>
    <w:p w14:paraId="7AE06EDD" w14:textId="431D904C" w:rsidR="002F4C83" w:rsidRDefault="002F4C83" w:rsidP="008C0E97">
      <w:pPr>
        <w:pStyle w:val="Listenabsatz"/>
        <w:numPr>
          <w:ilvl w:val="0"/>
          <w:numId w:val="5"/>
        </w:numPr>
        <w:jc w:val="both"/>
        <w:rPr>
          <w:lang w:val="en-GB"/>
        </w:rPr>
      </w:pPr>
      <w:r>
        <w:rPr>
          <w:lang w:val="en-GB"/>
        </w:rPr>
        <w:t xml:space="preserve">During the measurements, check </w:t>
      </w:r>
      <w:proofErr w:type="gramStart"/>
      <w:r>
        <w:rPr>
          <w:lang w:val="en-GB"/>
        </w:rPr>
        <w:t>that ampoules</w:t>
      </w:r>
      <w:proofErr w:type="gramEnd"/>
      <w:r>
        <w:rPr>
          <w:lang w:val="en-GB"/>
        </w:rPr>
        <w:t xml:space="preserve"> are correctly cracked. Recommended: sample mass should be taken from “p gauge” </w:t>
      </w:r>
      <w:r w:rsidRPr="00AB56CC">
        <w:rPr>
          <w:lang w:val="en-GB"/>
        </w:rPr>
        <w:t>(header</w:t>
      </w:r>
      <w:r w:rsidR="00AB56CC" w:rsidRPr="00AB56CC">
        <w:rPr>
          <w:lang w:val="en-GB"/>
        </w:rPr>
        <w:t xml:space="preserve"> “settings”</w:t>
      </w:r>
      <w:r w:rsidRPr="00AB56CC">
        <w:rPr>
          <w:lang w:val="en-GB"/>
        </w:rPr>
        <w:t>)</w:t>
      </w:r>
      <w:r>
        <w:rPr>
          <w:lang w:val="en-GB"/>
        </w:rPr>
        <w:t xml:space="preserve"> and not from excel file.</w:t>
      </w:r>
      <w:commentRangeStart w:id="17"/>
      <w:r>
        <w:rPr>
          <w:lang w:val="en-GB"/>
        </w:rPr>
        <w:t xml:space="preserve"> If the ampoule is not cracked, a massage will pop up and the measurement </w:t>
      </w:r>
      <w:proofErr w:type="gramStart"/>
      <w:r>
        <w:rPr>
          <w:lang w:val="en-GB"/>
        </w:rPr>
        <w:t>will not be continued</w:t>
      </w:r>
      <w:proofErr w:type="gramEnd"/>
      <w:r>
        <w:rPr>
          <w:lang w:val="en-GB"/>
        </w:rPr>
        <w:t>.</w:t>
      </w:r>
      <w:commentRangeEnd w:id="17"/>
      <w:r w:rsidR="005454E7">
        <w:rPr>
          <w:rStyle w:val="Kommentarzeichen"/>
        </w:rPr>
        <w:commentReference w:id="17"/>
      </w:r>
      <w:r>
        <w:rPr>
          <w:lang w:val="en-GB"/>
        </w:rPr>
        <w:t xml:space="preserve"> </w:t>
      </w:r>
    </w:p>
    <w:p w14:paraId="47FE295C" w14:textId="2CE7B8DD" w:rsidR="002F4C83" w:rsidRDefault="002F4C83" w:rsidP="002F4C83">
      <w:pPr>
        <w:pStyle w:val="Listenabsatz"/>
        <w:numPr>
          <w:ilvl w:val="1"/>
          <w:numId w:val="5"/>
        </w:numPr>
        <w:jc w:val="both"/>
        <w:rPr>
          <w:lang w:val="en-GB"/>
        </w:rPr>
      </w:pPr>
      <w:r>
        <w:rPr>
          <w:lang w:val="en-GB"/>
        </w:rPr>
        <w:t>Message: “Sample mass does not match the excepted mass”</w:t>
      </w:r>
    </w:p>
    <w:p w14:paraId="50ABCF26" w14:textId="091C37A8" w:rsidR="002F4C83" w:rsidRDefault="00075344" w:rsidP="002F4C83">
      <w:pPr>
        <w:pStyle w:val="Listenabsatz"/>
        <w:numPr>
          <w:ilvl w:val="1"/>
          <w:numId w:val="5"/>
        </w:numPr>
        <w:jc w:val="both"/>
        <w:rPr>
          <w:lang w:val="en-GB"/>
        </w:rPr>
      </w:pPr>
      <w:r>
        <w:rPr>
          <w:lang w:val="en-GB"/>
        </w:rPr>
        <w:t xml:space="preserve">If there is a pressure reading &gt;0, but different from the excepted mass and the sample mass is uncertain </w:t>
      </w:r>
      <w:r w:rsidRPr="00075344">
        <w:rPr>
          <w:lang w:val="en-GB"/>
        </w:rPr>
        <w:sym w:font="Wingdings" w:char="F0E0"/>
      </w:r>
      <w:r>
        <w:rPr>
          <w:lang w:val="en-GB"/>
        </w:rPr>
        <w:t xml:space="preserve"> “continue”</w:t>
      </w:r>
    </w:p>
    <w:p w14:paraId="1A8FE301" w14:textId="04482551" w:rsidR="00075344" w:rsidRDefault="00075344" w:rsidP="002F4C83">
      <w:pPr>
        <w:pStyle w:val="Listenabsatz"/>
        <w:numPr>
          <w:ilvl w:val="1"/>
          <w:numId w:val="5"/>
        </w:numPr>
        <w:jc w:val="both"/>
        <w:rPr>
          <w:lang w:val="en-GB"/>
        </w:rPr>
      </w:pPr>
      <w:r>
        <w:rPr>
          <w:lang w:val="en-GB"/>
        </w:rPr>
        <w:t xml:space="preserve">If pressure=0 (ampoule not cracked or empty) </w:t>
      </w:r>
      <w:r w:rsidRPr="00075344">
        <w:rPr>
          <w:lang w:val="en-GB"/>
        </w:rPr>
        <w:sym w:font="Wingdings" w:char="F0E0"/>
      </w:r>
      <w:r>
        <w:rPr>
          <w:lang w:val="en-GB"/>
        </w:rPr>
        <w:t xml:space="preserve"> “correct”</w:t>
      </w:r>
    </w:p>
    <w:p w14:paraId="5ECC59CF" w14:textId="31352233" w:rsidR="00075344" w:rsidRDefault="00075344" w:rsidP="002F4C83">
      <w:pPr>
        <w:pStyle w:val="Listenabsatz"/>
        <w:numPr>
          <w:ilvl w:val="1"/>
          <w:numId w:val="5"/>
        </w:numPr>
        <w:jc w:val="both"/>
        <w:rPr>
          <w:lang w:val="en-GB"/>
        </w:rPr>
      </w:pPr>
      <w:r>
        <w:rPr>
          <w:lang w:val="en-GB"/>
        </w:rPr>
        <w:t>First: Try to crack ampoule by manually pressing and releasing “Crack” several times</w:t>
      </w:r>
    </w:p>
    <w:p w14:paraId="5E6DDB10" w14:textId="7E4550B1" w:rsidR="00075344" w:rsidRDefault="00075344" w:rsidP="00075344">
      <w:pPr>
        <w:pStyle w:val="Listenabsatz"/>
        <w:numPr>
          <w:ilvl w:val="2"/>
          <w:numId w:val="5"/>
        </w:numPr>
        <w:jc w:val="both"/>
        <w:rPr>
          <w:lang w:val="en-GB"/>
        </w:rPr>
      </w:pPr>
      <w:r>
        <w:rPr>
          <w:lang w:val="en-GB"/>
        </w:rPr>
        <w:t xml:space="preserve">If it </w:t>
      </w:r>
      <w:proofErr w:type="gramStart"/>
      <w:r>
        <w:rPr>
          <w:lang w:val="en-GB"/>
        </w:rPr>
        <w:t>works</w:t>
      </w:r>
      <w:proofErr w:type="gramEnd"/>
      <w:r>
        <w:rPr>
          <w:lang w:val="en-GB"/>
        </w:rPr>
        <w:t xml:space="preserve"> (pressure rises): if you are confident in your own sample mass (excel file), write that value and click “SET” </w:t>
      </w:r>
      <w:r w:rsidRPr="00075344">
        <w:rPr>
          <w:lang w:val="en-GB"/>
        </w:rPr>
        <w:sym w:font="Wingdings" w:char="F0E0"/>
      </w:r>
      <w:r>
        <w:rPr>
          <w:lang w:val="en-GB"/>
        </w:rPr>
        <w:t xml:space="preserve"> procedure will continue as usually. If you are not confident about your </w:t>
      </w:r>
      <w:proofErr w:type="spellStart"/>
      <w:r>
        <w:rPr>
          <w:lang w:val="en-GB"/>
        </w:rPr>
        <w:t>m</w:t>
      </w:r>
      <w:r>
        <w:rPr>
          <w:vertAlign w:val="subscript"/>
          <w:lang w:val="en-GB"/>
        </w:rPr>
        <w:t>C</w:t>
      </w:r>
      <w:proofErr w:type="spellEnd"/>
      <w:r>
        <w:rPr>
          <w:lang w:val="en-GB"/>
        </w:rPr>
        <w:t>, read the pressure and write down the mass as m=0.44* pressure, click “SET”</w:t>
      </w:r>
    </w:p>
    <w:p w14:paraId="4435851F" w14:textId="466B7427" w:rsidR="00075344" w:rsidRDefault="00075344" w:rsidP="00075344">
      <w:pPr>
        <w:pStyle w:val="Listenabsatz"/>
        <w:numPr>
          <w:ilvl w:val="2"/>
          <w:numId w:val="5"/>
        </w:numPr>
        <w:jc w:val="both"/>
        <w:rPr>
          <w:lang w:val="en-GB"/>
        </w:rPr>
      </w:pPr>
      <w:r>
        <w:rPr>
          <w:lang w:val="en-GB"/>
        </w:rPr>
        <w:t xml:space="preserve">If this does not work, you </w:t>
      </w:r>
      <w:del w:id="18" w:author="szidat" w:date="2020-07-31T13:20:00Z">
        <w:r w:rsidDel="005454E7">
          <w:rPr>
            <w:lang w:val="en-GB"/>
          </w:rPr>
          <w:delText>nee</w:delText>
        </w:r>
      </w:del>
      <w:ins w:id="19" w:author="szidat" w:date="2020-07-31T13:20:00Z">
        <w:r w:rsidR="005454E7">
          <w:rPr>
            <w:lang w:val="en-GB"/>
          </w:rPr>
          <w:t>need</w:t>
        </w:r>
      </w:ins>
      <w:r>
        <w:rPr>
          <w:lang w:val="en-GB"/>
        </w:rPr>
        <w:t xml:space="preserve"> to scratch the ampoule again. To do so, click “open”, remove the cracker, and scratch the ampoule again. Put the cracker back, press “open” again and manually flush the cracker with </w:t>
      </w:r>
      <w:proofErr w:type="spellStart"/>
      <w:r>
        <w:rPr>
          <w:lang w:val="en-GB"/>
        </w:rPr>
        <w:t>He</w:t>
      </w:r>
      <w:proofErr w:type="spellEnd"/>
      <w:r>
        <w:rPr>
          <w:lang w:val="en-GB"/>
        </w:rPr>
        <w:t xml:space="preserve"> 3 times. With syringe in home position, pump the line until V8 (closed), correct pressure offsets of both sensors and then close the pump and V2. Press and release “Crack”, and if it works, proceed as described in the previous bullet point.</w:t>
      </w:r>
    </w:p>
    <w:p w14:paraId="2B2ACE16" w14:textId="3C4B7932" w:rsidR="00356E50" w:rsidRDefault="00356E50" w:rsidP="00356E50">
      <w:pPr>
        <w:pStyle w:val="Listenabsatz"/>
        <w:numPr>
          <w:ilvl w:val="0"/>
          <w:numId w:val="5"/>
        </w:numPr>
        <w:jc w:val="both"/>
        <w:rPr>
          <w:lang w:val="en-GB"/>
        </w:rPr>
      </w:pPr>
      <w:r>
        <w:rPr>
          <w:lang w:val="en-GB"/>
        </w:rPr>
        <w:t xml:space="preserve">You can check the measurement result in BATS. Deactivate the first few cycles (until you see more or less stable </w:t>
      </w:r>
      <w:r w:rsidR="00014573" w:rsidRPr="00014573">
        <w:rPr>
          <w:vertAlign w:val="superscript"/>
          <w:lang w:val="en-GB"/>
        </w:rPr>
        <w:t>13</w:t>
      </w:r>
      <w:r w:rsidR="00014573">
        <w:rPr>
          <w:lang w:val="en-GB"/>
        </w:rPr>
        <w:t>C/</w:t>
      </w:r>
      <w:r w:rsidR="00014573" w:rsidRPr="00014573">
        <w:rPr>
          <w:vertAlign w:val="superscript"/>
          <w:lang w:val="en-GB"/>
        </w:rPr>
        <w:t>12</w:t>
      </w:r>
      <w:r w:rsidR="00014573">
        <w:rPr>
          <w:lang w:val="en-GB"/>
        </w:rPr>
        <w:t>C-ratio</w:t>
      </w:r>
      <w:r>
        <w:rPr>
          <w:lang w:val="en-GB"/>
        </w:rPr>
        <w:t xml:space="preserve"> (colour of the numbers is a good indication)) and the last cycle.</w:t>
      </w:r>
    </w:p>
    <w:p w14:paraId="36754F67" w14:textId="1B06C9FD" w:rsidR="001D4E94" w:rsidRDefault="001D4E94" w:rsidP="00356E50">
      <w:pPr>
        <w:pStyle w:val="Listenabsatz"/>
        <w:numPr>
          <w:ilvl w:val="0"/>
          <w:numId w:val="5"/>
        </w:numPr>
        <w:jc w:val="both"/>
        <w:rPr>
          <w:lang w:val="en-GB"/>
        </w:rPr>
      </w:pPr>
      <w:r>
        <w:rPr>
          <w:lang w:val="en-GB"/>
        </w:rPr>
        <w:t>Prepare the next cracker magazine before the first magazine reaches position 8: make sure that there are no glass particles anymore in the tubes (Dust off spray)</w:t>
      </w:r>
    </w:p>
    <w:p w14:paraId="6E7FB797" w14:textId="7E9E1B98" w:rsidR="00EB2640" w:rsidRDefault="00EB2640" w:rsidP="00356E50">
      <w:pPr>
        <w:pStyle w:val="Listenabsatz"/>
        <w:numPr>
          <w:ilvl w:val="0"/>
          <w:numId w:val="5"/>
        </w:numPr>
        <w:jc w:val="both"/>
        <w:rPr>
          <w:lang w:val="en-GB"/>
        </w:rPr>
      </w:pPr>
      <w:r>
        <w:rPr>
          <w:lang w:val="en-GB"/>
        </w:rPr>
        <w:t xml:space="preserve">After cracking and loading sample 8, a message will pop up, that the last position </w:t>
      </w:r>
      <w:proofErr w:type="gramStart"/>
      <w:r>
        <w:rPr>
          <w:lang w:val="en-GB"/>
        </w:rPr>
        <w:t>is reached</w:t>
      </w:r>
      <w:proofErr w:type="gramEnd"/>
      <w:r>
        <w:rPr>
          <w:lang w:val="en-GB"/>
        </w:rPr>
        <w:t>. FIRST, take the measured magazine out and put the new magazine, THEN confirm the message.</w:t>
      </w:r>
    </w:p>
    <w:p w14:paraId="1295A1D0" w14:textId="64BA2DF5" w:rsidR="00033B0C" w:rsidRDefault="00033B0C" w:rsidP="00033B0C">
      <w:pPr>
        <w:jc w:val="both"/>
        <w:rPr>
          <w:i/>
          <w:iCs/>
          <w:lang w:val="en-GB"/>
        </w:rPr>
      </w:pPr>
      <w:r>
        <w:rPr>
          <w:i/>
          <w:iCs/>
          <w:lang w:val="en-GB"/>
        </w:rPr>
        <w:t xml:space="preserve">After the samples: </w:t>
      </w:r>
      <w:proofErr w:type="spellStart"/>
      <w:proofErr w:type="gramStart"/>
      <w:r>
        <w:rPr>
          <w:i/>
          <w:iCs/>
          <w:lang w:val="en-GB"/>
        </w:rPr>
        <w:t>Std</w:t>
      </w:r>
      <w:proofErr w:type="spellEnd"/>
      <w:proofErr w:type="gramEnd"/>
      <w:r>
        <w:rPr>
          <w:i/>
          <w:iCs/>
          <w:lang w:val="en-GB"/>
        </w:rPr>
        <w:t xml:space="preserve"> and Bk</w:t>
      </w:r>
    </w:p>
    <w:p w14:paraId="5581FDFF" w14:textId="3686078E" w:rsidR="00033B0C" w:rsidRDefault="00033B0C" w:rsidP="00033B0C">
      <w:pPr>
        <w:pStyle w:val="Listenabsatz"/>
        <w:numPr>
          <w:ilvl w:val="0"/>
          <w:numId w:val="6"/>
        </w:numPr>
        <w:jc w:val="both"/>
        <w:rPr>
          <w:lang w:val="en-GB"/>
        </w:rPr>
      </w:pPr>
      <w:r>
        <w:rPr>
          <w:lang w:val="en-GB"/>
        </w:rPr>
        <w:t xml:space="preserve">To measure </w:t>
      </w:r>
      <w:proofErr w:type="spellStart"/>
      <w:proofErr w:type="gramStart"/>
      <w:r>
        <w:rPr>
          <w:lang w:val="en-GB"/>
        </w:rPr>
        <w:t>Std</w:t>
      </w:r>
      <w:proofErr w:type="spellEnd"/>
      <w:proofErr w:type="gramEnd"/>
      <w:r>
        <w:rPr>
          <w:lang w:val="en-GB"/>
        </w:rPr>
        <w:t xml:space="preserve"> and Bk after the samples, first duplicate the task in MICADAS. When the last sample is measured, finalize the sample task.</w:t>
      </w:r>
    </w:p>
    <w:p w14:paraId="4EDCB651" w14:textId="6A4B67A5" w:rsidR="00033B0C" w:rsidRDefault="00033B0C" w:rsidP="00033B0C">
      <w:pPr>
        <w:pStyle w:val="Listenabsatz"/>
        <w:numPr>
          <w:ilvl w:val="0"/>
          <w:numId w:val="6"/>
        </w:numPr>
        <w:jc w:val="both"/>
        <w:rPr>
          <w:lang w:val="en-GB"/>
        </w:rPr>
      </w:pPr>
      <w:r>
        <w:rPr>
          <w:lang w:val="en-GB"/>
        </w:rPr>
        <w:t xml:space="preserve">You need to restart LabVIEW for </w:t>
      </w:r>
      <w:proofErr w:type="spellStart"/>
      <w:proofErr w:type="gramStart"/>
      <w:r>
        <w:rPr>
          <w:lang w:val="en-GB"/>
        </w:rPr>
        <w:t>Std</w:t>
      </w:r>
      <w:proofErr w:type="spellEnd"/>
      <w:proofErr w:type="gramEnd"/>
      <w:r>
        <w:rPr>
          <w:lang w:val="en-GB"/>
        </w:rPr>
        <w:t>/ Bk, as they are measured manually. To do so, click on “stop program”. If this does not work, force stop (red stop button top left). Then start again as in the start-up procedure.</w:t>
      </w:r>
      <w:r w:rsidR="00AE6E93">
        <w:rPr>
          <w:lang w:val="en-GB"/>
        </w:rPr>
        <w:t xml:space="preserve"> You may have to restart the LabVIEW twice. Make sure, that you stop LabVIEW without force stop the second time.</w:t>
      </w:r>
      <w:r>
        <w:rPr>
          <w:lang w:val="en-GB"/>
        </w:rPr>
        <w:t xml:space="preserve"> If the connection between GIS and MICADAS </w:t>
      </w:r>
      <w:proofErr w:type="gramStart"/>
      <w:r>
        <w:rPr>
          <w:lang w:val="en-GB"/>
        </w:rPr>
        <w:t>is not found</w:t>
      </w:r>
      <w:proofErr w:type="gramEnd"/>
      <w:r>
        <w:rPr>
          <w:lang w:val="en-GB"/>
        </w:rPr>
        <w:t xml:space="preserve">, you will have to restart the ACS service (grey account symbol, “restart service”). </w:t>
      </w:r>
    </w:p>
    <w:p w14:paraId="255C0B55" w14:textId="10BCE45E" w:rsidR="004E63B8" w:rsidRDefault="004E63B8" w:rsidP="00033B0C">
      <w:pPr>
        <w:pStyle w:val="Listenabsatz"/>
        <w:numPr>
          <w:ilvl w:val="0"/>
          <w:numId w:val="6"/>
        </w:numPr>
        <w:jc w:val="both"/>
        <w:rPr>
          <w:lang w:val="en-GB"/>
        </w:rPr>
      </w:pPr>
      <w:r>
        <w:rPr>
          <w:lang w:val="en-GB"/>
        </w:rPr>
        <w:lastRenderedPageBreak/>
        <w:t xml:space="preserve">Measure </w:t>
      </w:r>
      <w:proofErr w:type="spellStart"/>
      <w:r>
        <w:rPr>
          <w:lang w:val="en-GB"/>
        </w:rPr>
        <w:t>Std</w:t>
      </w:r>
      <w:proofErr w:type="spellEnd"/>
      <w:r>
        <w:rPr>
          <w:lang w:val="en-GB"/>
        </w:rPr>
        <w:t xml:space="preserve"> and Bk (1 </w:t>
      </w:r>
      <w:proofErr w:type="spellStart"/>
      <w:r>
        <w:rPr>
          <w:lang w:val="en-GB"/>
        </w:rPr>
        <w:t>Std</w:t>
      </w:r>
      <w:proofErr w:type="spellEnd"/>
      <w:r>
        <w:rPr>
          <w:lang w:val="en-GB"/>
        </w:rPr>
        <w:t xml:space="preserve"> and 2 Bk usually): see above</w:t>
      </w:r>
    </w:p>
    <w:p w14:paraId="399193F6" w14:textId="24BDEAF2" w:rsidR="001C0D0E" w:rsidRDefault="001C0D0E" w:rsidP="001C0D0E">
      <w:pPr>
        <w:ind w:left="360"/>
        <w:jc w:val="both"/>
        <w:rPr>
          <w:lang w:val="en-GB"/>
        </w:rPr>
      </w:pPr>
    </w:p>
    <w:p w14:paraId="24EB10B2" w14:textId="77777777" w:rsidR="006417B4" w:rsidRDefault="006417B4" w:rsidP="001C0D0E">
      <w:pPr>
        <w:ind w:left="360"/>
        <w:jc w:val="both"/>
        <w:rPr>
          <w:lang w:val="en-GB"/>
        </w:rPr>
      </w:pPr>
    </w:p>
    <w:p w14:paraId="7C2D2C3A" w14:textId="12B73FF1" w:rsidR="001C0D0E" w:rsidRDefault="001C0D0E" w:rsidP="001C0D0E">
      <w:pPr>
        <w:ind w:left="360"/>
        <w:jc w:val="both"/>
        <w:rPr>
          <w:i/>
          <w:iCs/>
          <w:lang w:val="en-GB"/>
        </w:rPr>
      </w:pPr>
      <w:r>
        <w:rPr>
          <w:i/>
          <w:iCs/>
          <w:lang w:val="en-GB"/>
        </w:rPr>
        <w:t>Finishing up</w:t>
      </w:r>
    </w:p>
    <w:p w14:paraId="1B1CAE8F" w14:textId="71DD002F" w:rsidR="001C0D0E" w:rsidRPr="00322711" w:rsidRDefault="00B44A7A" w:rsidP="006417B4">
      <w:pPr>
        <w:pStyle w:val="Listenabsatz"/>
        <w:numPr>
          <w:ilvl w:val="0"/>
          <w:numId w:val="7"/>
        </w:numPr>
        <w:jc w:val="both"/>
        <w:rPr>
          <w:lang w:val="en-GB"/>
        </w:rPr>
      </w:pPr>
      <w:r>
        <w:rPr>
          <w:lang w:val="en-GB"/>
        </w:rPr>
        <w:t xml:space="preserve">Click </w:t>
      </w:r>
      <w:r>
        <w:rPr>
          <w:rFonts w:cstheme="minorHAnsi"/>
          <w:lang w:val="en-GB"/>
        </w:rPr>
        <w:t>⁞, “Finalize”</w:t>
      </w:r>
      <w:r w:rsidR="00E75AE3">
        <w:rPr>
          <w:rFonts w:cstheme="minorHAnsi"/>
          <w:lang w:val="en-GB"/>
        </w:rPr>
        <w:t xml:space="preserve"> and in LabVIEW: “STOP” and switch V0</w:t>
      </w:r>
    </w:p>
    <w:p w14:paraId="465D068E" w14:textId="78089890" w:rsidR="00322711" w:rsidRPr="00E04A61" w:rsidRDefault="00322711" w:rsidP="006417B4">
      <w:pPr>
        <w:pStyle w:val="Listenabsatz"/>
        <w:numPr>
          <w:ilvl w:val="0"/>
          <w:numId w:val="7"/>
        </w:numPr>
        <w:jc w:val="both"/>
        <w:rPr>
          <w:lang w:val="en-GB"/>
        </w:rPr>
      </w:pPr>
      <w:r>
        <w:rPr>
          <w:rFonts w:cstheme="minorHAnsi"/>
          <w:lang w:val="en-GB"/>
        </w:rPr>
        <w:t xml:space="preserve">Change sample: type “1”, press Enter </w:t>
      </w:r>
      <w:r w:rsidRPr="00322711">
        <w:rPr>
          <w:rFonts w:cstheme="minorHAnsi"/>
          <w:lang w:val="en-GB"/>
        </w:rPr>
        <w:sym w:font="Wingdings" w:char="F0E0"/>
      </w:r>
      <w:r>
        <w:rPr>
          <w:rFonts w:cstheme="minorHAnsi"/>
          <w:lang w:val="en-GB"/>
        </w:rPr>
        <w:t xml:space="preserve"> magazine goes to its home position (1)</w:t>
      </w:r>
    </w:p>
    <w:p w14:paraId="7CD1CDA3" w14:textId="3DB47D18" w:rsidR="00E04A61" w:rsidRPr="00322711" w:rsidRDefault="00E04A61" w:rsidP="006417B4">
      <w:pPr>
        <w:pStyle w:val="Listenabsatz"/>
        <w:numPr>
          <w:ilvl w:val="0"/>
          <w:numId w:val="7"/>
        </w:numPr>
        <w:jc w:val="both"/>
        <w:rPr>
          <w:lang w:val="en-GB"/>
        </w:rPr>
      </w:pPr>
      <w:r>
        <w:rPr>
          <w:rFonts w:cstheme="minorHAnsi"/>
          <w:lang w:val="en-GB"/>
        </w:rPr>
        <w:t>Reduce the Cs temperature to 115°C</w:t>
      </w:r>
    </w:p>
    <w:p w14:paraId="6399F772" w14:textId="6CF77997" w:rsidR="00322711" w:rsidRPr="00FE5F0A" w:rsidRDefault="00B777B3" w:rsidP="006417B4">
      <w:pPr>
        <w:pStyle w:val="Listenabsatz"/>
        <w:numPr>
          <w:ilvl w:val="0"/>
          <w:numId w:val="7"/>
        </w:numPr>
        <w:jc w:val="both"/>
        <w:rPr>
          <w:lang w:val="en-GB"/>
        </w:rPr>
      </w:pPr>
      <w:r>
        <w:rPr>
          <w:rFonts w:cstheme="minorHAnsi"/>
          <w:lang w:val="en-GB"/>
        </w:rPr>
        <w:t>Click on “+”, “System” and “Sleep”</w:t>
      </w:r>
      <w:r w:rsidR="00FE5F0A">
        <w:rPr>
          <w:rFonts w:cstheme="minorHAnsi"/>
          <w:lang w:val="en-GB"/>
        </w:rPr>
        <w:t xml:space="preserve">, click on “Start” </w:t>
      </w:r>
    </w:p>
    <w:p w14:paraId="55E19965" w14:textId="5C10E332" w:rsidR="00FE5F0A" w:rsidRDefault="00B61EEE" w:rsidP="006417B4">
      <w:pPr>
        <w:pStyle w:val="Listenabsatz"/>
        <w:numPr>
          <w:ilvl w:val="0"/>
          <w:numId w:val="7"/>
        </w:numPr>
        <w:jc w:val="both"/>
        <w:rPr>
          <w:lang w:val="en-GB"/>
        </w:rPr>
      </w:pPr>
      <w:r>
        <w:rPr>
          <w:lang w:val="en-GB"/>
        </w:rPr>
        <w:t xml:space="preserve">Create a </w:t>
      </w:r>
      <w:r w:rsidR="005D4E40">
        <w:rPr>
          <w:lang w:val="en-GB"/>
        </w:rPr>
        <w:t>Wake-up</w:t>
      </w:r>
      <w:r>
        <w:rPr>
          <w:lang w:val="en-GB"/>
        </w:rPr>
        <w:t xml:space="preserve"> task for the next day, click on “Start”</w:t>
      </w:r>
    </w:p>
    <w:p w14:paraId="3213B7B5" w14:textId="4F684C7E" w:rsidR="005D4E40" w:rsidRDefault="005D4E40" w:rsidP="006417B4">
      <w:pPr>
        <w:pStyle w:val="Listenabsatz"/>
        <w:numPr>
          <w:ilvl w:val="0"/>
          <w:numId w:val="7"/>
        </w:numPr>
        <w:jc w:val="both"/>
        <w:rPr>
          <w:lang w:val="en-GB"/>
        </w:rPr>
      </w:pPr>
      <w:r>
        <w:rPr>
          <w:lang w:val="en-GB"/>
        </w:rPr>
        <w:t>When Cs-temperature reached 115 °C, V7 can be switched OFF</w:t>
      </w:r>
    </w:p>
    <w:p w14:paraId="6F4B4D7F" w14:textId="296D9915" w:rsidR="004D6502" w:rsidRDefault="004D6502" w:rsidP="006417B4">
      <w:pPr>
        <w:pStyle w:val="Listenabsatz"/>
        <w:numPr>
          <w:ilvl w:val="0"/>
          <w:numId w:val="7"/>
        </w:numPr>
        <w:jc w:val="both"/>
        <w:rPr>
          <w:lang w:val="en-GB"/>
        </w:rPr>
      </w:pPr>
      <w:r>
        <w:rPr>
          <w:lang w:val="en-GB"/>
        </w:rPr>
        <w:t>LabVIEW can be stopped: “Stop program”</w:t>
      </w:r>
      <w:r w:rsidR="00EA7D7D">
        <w:rPr>
          <w:lang w:val="en-GB"/>
        </w:rPr>
        <w:t xml:space="preserve"> (or if this does not work, force stop)</w:t>
      </w:r>
    </w:p>
    <w:p w14:paraId="6C968914" w14:textId="525EB33E" w:rsidR="00C06BF7" w:rsidRDefault="00C06BF7" w:rsidP="006417B4">
      <w:pPr>
        <w:pStyle w:val="Listenabsatz"/>
        <w:numPr>
          <w:ilvl w:val="0"/>
          <w:numId w:val="7"/>
        </w:numPr>
        <w:jc w:val="both"/>
        <w:rPr>
          <w:lang w:val="en-GB"/>
        </w:rPr>
      </w:pPr>
      <w:r>
        <w:rPr>
          <w:lang w:val="en-GB"/>
        </w:rPr>
        <w:t>Turn off GIS-pump</w:t>
      </w:r>
    </w:p>
    <w:p w14:paraId="7A8A74F4" w14:textId="06CF8973" w:rsidR="00F14454" w:rsidRDefault="00C06BF7" w:rsidP="00F4611C">
      <w:pPr>
        <w:pStyle w:val="Listenabsatz"/>
        <w:numPr>
          <w:ilvl w:val="0"/>
          <w:numId w:val="7"/>
        </w:numPr>
        <w:jc w:val="both"/>
        <w:rPr>
          <w:lang w:val="en-GB"/>
        </w:rPr>
      </w:pPr>
      <w:r>
        <w:rPr>
          <w:lang w:val="en-GB"/>
        </w:rPr>
        <w:t>Close Tight-VNC on MICADAS computer</w:t>
      </w:r>
    </w:p>
    <w:p w14:paraId="62D8AE2F" w14:textId="65A5A615" w:rsidR="00F4611C" w:rsidRDefault="00F4611C" w:rsidP="00F4611C">
      <w:pPr>
        <w:jc w:val="both"/>
        <w:rPr>
          <w:lang w:val="en-GB"/>
        </w:rPr>
      </w:pPr>
    </w:p>
    <w:p w14:paraId="1EE14EF8" w14:textId="449F43AE" w:rsidR="00F4611C" w:rsidRDefault="00F4611C" w:rsidP="00F4611C">
      <w:pPr>
        <w:jc w:val="both"/>
        <w:rPr>
          <w:lang w:val="en-GB"/>
        </w:rPr>
      </w:pPr>
    </w:p>
    <w:p w14:paraId="4DB3E889" w14:textId="48B01674" w:rsidR="00F4611C" w:rsidRDefault="00F67518" w:rsidP="00F4611C">
      <w:pPr>
        <w:jc w:val="both"/>
        <w:rPr>
          <w:b/>
          <w:bCs/>
          <w:lang w:val="en-GB"/>
        </w:rPr>
      </w:pPr>
      <w:r>
        <w:rPr>
          <w:b/>
          <w:bCs/>
          <w:lang w:val="en-GB"/>
        </w:rPr>
        <w:t>Changelog</w:t>
      </w:r>
    </w:p>
    <w:p w14:paraId="265A4871" w14:textId="2353DFC0" w:rsidR="00F67518" w:rsidRDefault="00F67518" w:rsidP="00F4611C">
      <w:pPr>
        <w:jc w:val="both"/>
        <w:rPr>
          <w:ins w:id="20" w:author="szidat" w:date="2020-07-31T13:21:00Z"/>
          <w:lang w:val="en-GB"/>
        </w:rPr>
      </w:pPr>
      <w:r>
        <w:rPr>
          <w:lang w:val="en-GB"/>
        </w:rPr>
        <w:t>31.07.2020</w:t>
      </w:r>
      <w:r>
        <w:rPr>
          <w:lang w:val="en-GB"/>
        </w:rPr>
        <w:tab/>
        <w:t xml:space="preserve">First version, Template needs to be </w:t>
      </w:r>
      <w:proofErr w:type="gramStart"/>
      <w:r>
        <w:rPr>
          <w:lang w:val="en-GB"/>
        </w:rPr>
        <w:t>created</w:t>
      </w:r>
      <w:proofErr w:type="gramEnd"/>
      <w:r>
        <w:rPr>
          <w:lang w:val="en-GB"/>
        </w:rPr>
        <w:t xml:space="preserve"> and uploaded to the server</w:t>
      </w:r>
      <w:r w:rsidR="00AB56CC">
        <w:rPr>
          <w:lang w:val="en-GB"/>
        </w:rPr>
        <w:t xml:space="preserve">. </w:t>
      </w:r>
    </w:p>
    <w:p w14:paraId="63BB8B96" w14:textId="1B86502B" w:rsidR="005454E7" w:rsidRPr="00F67518" w:rsidRDefault="005454E7" w:rsidP="00F4611C">
      <w:pPr>
        <w:jc w:val="both"/>
        <w:rPr>
          <w:lang w:val="en-GB"/>
        </w:rPr>
      </w:pPr>
      <w:ins w:id="21" w:author="szidat" w:date="2020-07-31T13:21:00Z">
        <w:r>
          <w:rPr>
            <w:lang w:val="en-GB"/>
          </w:rPr>
          <w:t>31.07.2020</w:t>
        </w:r>
        <w:r>
          <w:rPr>
            <w:lang w:val="en-GB"/>
          </w:rPr>
          <w:tab/>
          <w:t xml:space="preserve">Comments by </w:t>
        </w:r>
        <w:proofErr w:type="spellStart"/>
        <w:r>
          <w:rPr>
            <w:lang w:val="en-GB"/>
          </w:rPr>
          <w:t>szi</w:t>
        </w:r>
      </w:ins>
      <w:proofErr w:type="spellEnd"/>
    </w:p>
    <w:sectPr w:rsidR="005454E7" w:rsidRPr="00F675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zidat" w:date="2020-07-31T13:14:00Z" w:initials="s">
    <w:p w14:paraId="019D3567" w14:textId="1F0E6EEC" w:rsidR="000A6EB0" w:rsidRPr="000A6EB0" w:rsidRDefault="000A6EB0">
      <w:pPr>
        <w:pStyle w:val="Kommentartext"/>
        <w:rPr>
          <w:lang w:val="en-US"/>
        </w:rPr>
      </w:pPr>
      <w:r>
        <w:rPr>
          <w:rStyle w:val="Kommentarzeichen"/>
        </w:rPr>
        <w:annotationRef/>
      </w:r>
      <w:r w:rsidRPr="000A6EB0">
        <w:rPr>
          <w:lang w:val="en-US"/>
        </w:rPr>
        <w:t>This will only work after the gas measurement has been started</w:t>
      </w:r>
    </w:p>
  </w:comment>
  <w:comment w:id="4" w:author="szidat" w:date="2020-07-31T13:16:00Z" w:initials="s">
    <w:p w14:paraId="07C21CB8" w14:textId="4F68C2D9" w:rsidR="000A6EB0" w:rsidRPr="000A6EB0" w:rsidRDefault="000A6EB0">
      <w:pPr>
        <w:pStyle w:val="Kommentartext"/>
        <w:rPr>
          <w:lang w:val="en-US"/>
        </w:rPr>
      </w:pPr>
      <w:r>
        <w:rPr>
          <w:rStyle w:val="Kommentarzeichen"/>
        </w:rPr>
        <w:annotationRef/>
      </w:r>
      <w:r w:rsidRPr="000A6EB0">
        <w:rPr>
          <w:lang w:val="en-US"/>
        </w:rPr>
        <w:t xml:space="preserve">I recommend to set the minimum sample mass to 10 </w:t>
      </w:r>
      <w:r>
        <w:rPr>
          <w:lang w:val="en-US"/>
        </w:rPr>
        <w:t>µg</w:t>
      </w:r>
    </w:p>
  </w:comment>
  <w:comment w:id="5" w:author="szidat" w:date="2020-07-31T13:18:00Z" w:initials="s">
    <w:p w14:paraId="0107D454" w14:textId="0BB3B54A" w:rsidR="000A6EB0" w:rsidRPr="000A6EB0" w:rsidRDefault="000A6EB0">
      <w:pPr>
        <w:pStyle w:val="Kommentartext"/>
        <w:rPr>
          <w:lang w:val="en-US"/>
        </w:rPr>
      </w:pPr>
      <w:r>
        <w:rPr>
          <w:rStyle w:val="Kommentarzeichen"/>
        </w:rPr>
        <w:annotationRef/>
      </w:r>
      <w:r w:rsidRPr="000A6EB0">
        <w:rPr>
          <w:lang w:val="en-US"/>
        </w:rPr>
        <w:t xml:space="preserve">The target ID </w:t>
      </w:r>
      <w:r>
        <w:rPr>
          <w:lang w:val="en-US"/>
        </w:rPr>
        <w:t>has</w:t>
      </w:r>
      <w:r w:rsidRPr="000A6EB0">
        <w:rPr>
          <w:lang w:val="en-US"/>
        </w:rPr>
        <w:t xml:space="preserve"> </w:t>
      </w:r>
      <w:r>
        <w:rPr>
          <w:lang w:val="en-US"/>
        </w:rPr>
        <w:t>t</w:t>
      </w:r>
      <w:r w:rsidRPr="000A6EB0">
        <w:rPr>
          <w:lang w:val="en-US"/>
        </w:rPr>
        <w:t xml:space="preserve">o be created beforehand in </w:t>
      </w:r>
      <w:r>
        <w:rPr>
          <w:lang w:val="en-US"/>
        </w:rPr>
        <w:t>Lama</w:t>
      </w:r>
    </w:p>
  </w:comment>
  <w:comment w:id="17" w:author="szidat" w:date="2020-07-31T13:19:00Z" w:initials="s">
    <w:p w14:paraId="7BBE5AAC" w14:textId="646767CB" w:rsidR="005454E7" w:rsidRPr="005454E7" w:rsidRDefault="005454E7">
      <w:pPr>
        <w:pStyle w:val="Kommentartext"/>
        <w:rPr>
          <w:lang w:val="en-US"/>
        </w:rPr>
      </w:pPr>
      <w:r>
        <w:rPr>
          <w:rStyle w:val="Kommentarzeichen"/>
        </w:rPr>
        <w:annotationRef/>
      </w:r>
      <w:r w:rsidRPr="005454E7">
        <w:rPr>
          <w:lang w:val="en-US"/>
        </w:rPr>
        <w:t>It would be nice, if G</w:t>
      </w:r>
      <w:r>
        <w:rPr>
          <w:lang w:val="en-US"/>
        </w:rPr>
        <w:t>ary removed this bug. Maybe, he already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9D3567" w15:done="0"/>
  <w15:commentEx w15:paraId="07C21CB8" w15:done="0"/>
  <w15:commentEx w15:paraId="0107D454" w15:done="0"/>
  <w15:commentEx w15:paraId="7BBE5A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660F"/>
    <w:multiLevelType w:val="hybridMultilevel"/>
    <w:tmpl w:val="1B1A03E2"/>
    <w:lvl w:ilvl="0" w:tplc="10000003">
      <w:start w:val="1"/>
      <w:numFmt w:val="bullet"/>
      <w:lvlText w:val="o"/>
      <w:lvlJc w:val="left"/>
      <w:pPr>
        <w:ind w:left="360" w:hanging="360"/>
      </w:pPr>
      <w:rPr>
        <w:rFonts w:ascii="Courier New" w:hAnsi="Courier New" w:cs="Courier New"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258062FE"/>
    <w:multiLevelType w:val="hybridMultilevel"/>
    <w:tmpl w:val="DAC080CE"/>
    <w:lvl w:ilvl="0" w:tplc="1000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25DF1E6A"/>
    <w:multiLevelType w:val="hybridMultilevel"/>
    <w:tmpl w:val="858CBCAA"/>
    <w:lvl w:ilvl="0" w:tplc="31D8A5D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6B91C12"/>
    <w:multiLevelType w:val="hybridMultilevel"/>
    <w:tmpl w:val="39DC1098"/>
    <w:lvl w:ilvl="0" w:tplc="10000003">
      <w:start w:val="1"/>
      <w:numFmt w:val="bullet"/>
      <w:lvlText w:val="o"/>
      <w:lvlJc w:val="left"/>
      <w:pPr>
        <w:ind w:left="360" w:hanging="360"/>
      </w:pPr>
      <w:rPr>
        <w:rFonts w:ascii="Courier New" w:hAnsi="Courier New" w:cs="Courier New"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45767077"/>
    <w:multiLevelType w:val="hybridMultilevel"/>
    <w:tmpl w:val="AC26B87A"/>
    <w:lvl w:ilvl="0" w:tplc="10000003">
      <w:start w:val="1"/>
      <w:numFmt w:val="bullet"/>
      <w:lvlText w:val="o"/>
      <w:lvlJc w:val="left"/>
      <w:pPr>
        <w:ind w:left="360" w:hanging="360"/>
      </w:pPr>
      <w:rPr>
        <w:rFonts w:ascii="Courier New" w:hAnsi="Courier New" w:cs="Courier New"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5D055C90"/>
    <w:multiLevelType w:val="hybridMultilevel"/>
    <w:tmpl w:val="947CC198"/>
    <w:lvl w:ilvl="0" w:tplc="10000003">
      <w:start w:val="1"/>
      <w:numFmt w:val="bullet"/>
      <w:lvlText w:val="o"/>
      <w:lvlJc w:val="left"/>
      <w:pPr>
        <w:ind w:left="360" w:hanging="360"/>
      </w:pPr>
      <w:rPr>
        <w:rFonts w:ascii="Courier New" w:hAnsi="Courier New" w:cs="Courier New"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5E5527DD"/>
    <w:multiLevelType w:val="hybridMultilevel"/>
    <w:tmpl w:val="FD183DFA"/>
    <w:lvl w:ilvl="0" w:tplc="1000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zidat">
    <w15:presenceInfo w15:providerId="None" w15:userId="szid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6"/>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09"/>
    <w:rsid w:val="00014573"/>
    <w:rsid w:val="00027246"/>
    <w:rsid w:val="00033B0C"/>
    <w:rsid w:val="0006636C"/>
    <w:rsid w:val="00075344"/>
    <w:rsid w:val="00076172"/>
    <w:rsid w:val="000A6EB0"/>
    <w:rsid w:val="00134297"/>
    <w:rsid w:val="00144CE8"/>
    <w:rsid w:val="001920E6"/>
    <w:rsid w:val="001C0D0E"/>
    <w:rsid w:val="001D1FC6"/>
    <w:rsid w:val="001D4E94"/>
    <w:rsid w:val="001E6AF2"/>
    <w:rsid w:val="00220313"/>
    <w:rsid w:val="002505E3"/>
    <w:rsid w:val="002B0D09"/>
    <w:rsid w:val="002E7A18"/>
    <w:rsid w:val="002F4C83"/>
    <w:rsid w:val="002F7068"/>
    <w:rsid w:val="00322711"/>
    <w:rsid w:val="00324687"/>
    <w:rsid w:val="00356E50"/>
    <w:rsid w:val="004C5DAC"/>
    <w:rsid w:val="004D6502"/>
    <w:rsid w:val="004E63B8"/>
    <w:rsid w:val="005454E7"/>
    <w:rsid w:val="00550E1A"/>
    <w:rsid w:val="00594F65"/>
    <w:rsid w:val="005D4E40"/>
    <w:rsid w:val="006417B4"/>
    <w:rsid w:val="00671694"/>
    <w:rsid w:val="006B0968"/>
    <w:rsid w:val="006F638C"/>
    <w:rsid w:val="008058BA"/>
    <w:rsid w:val="008B6436"/>
    <w:rsid w:val="008C0E97"/>
    <w:rsid w:val="00971400"/>
    <w:rsid w:val="0099106F"/>
    <w:rsid w:val="009A537A"/>
    <w:rsid w:val="009D7704"/>
    <w:rsid w:val="00A85FF1"/>
    <w:rsid w:val="00AB56CC"/>
    <w:rsid w:val="00AD00B1"/>
    <w:rsid w:val="00AE6E93"/>
    <w:rsid w:val="00AF4F79"/>
    <w:rsid w:val="00B44A7A"/>
    <w:rsid w:val="00B467FC"/>
    <w:rsid w:val="00B61EEE"/>
    <w:rsid w:val="00B777B3"/>
    <w:rsid w:val="00C06BF7"/>
    <w:rsid w:val="00C25E07"/>
    <w:rsid w:val="00C82FDB"/>
    <w:rsid w:val="00C85061"/>
    <w:rsid w:val="00D177B7"/>
    <w:rsid w:val="00D21457"/>
    <w:rsid w:val="00D54BE8"/>
    <w:rsid w:val="00DA53D3"/>
    <w:rsid w:val="00DC6939"/>
    <w:rsid w:val="00E04A61"/>
    <w:rsid w:val="00E0549B"/>
    <w:rsid w:val="00E75AE3"/>
    <w:rsid w:val="00EA0BC3"/>
    <w:rsid w:val="00EA7D7D"/>
    <w:rsid w:val="00EB2640"/>
    <w:rsid w:val="00EB6D69"/>
    <w:rsid w:val="00F14454"/>
    <w:rsid w:val="00F4611C"/>
    <w:rsid w:val="00F67518"/>
    <w:rsid w:val="00F87C40"/>
    <w:rsid w:val="00FA2C67"/>
    <w:rsid w:val="00FE5F0A"/>
    <w:rsid w:val="00FF5C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E3FD"/>
  <w15:chartTrackingRefBased/>
  <w15:docId w15:val="{F0343065-0565-4156-9C74-115F33F0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0D09"/>
    <w:pPr>
      <w:ind w:left="720"/>
      <w:contextualSpacing/>
    </w:pPr>
  </w:style>
  <w:style w:type="character" w:styleId="Kommentarzeichen">
    <w:name w:val="annotation reference"/>
    <w:basedOn w:val="Absatz-Standardschriftart"/>
    <w:uiPriority w:val="99"/>
    <w:semiHidden/>
    <w:unhideWhenUsed/>
    <w:rsid w:val="004C5DAC"/>
    <w:rPr>
      <w:sz w:val="16"/>
      <w:szCs w:val="16"/>
    </w:rPr>
  </w:style>
  <w:style w:type="paragraph" w:styleId="Kommentartext">
    <w:name w:val="annotation text"/>
    <w:basedOn w:val="Standard"/>
    <w:link w:val="KommentartextZchn"/>
    <w:uiPriority w:val="99"/>
    <w:semiHidden/>
    <w:unhideWhenUsed/>
    <w:rsid w:val="004C5D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5DAC"/>
    <w:rPr>
      <w:sz w:val="20"/>
      <w:szCs w:val="20"/>
    </w:rPr>
  </w:style>
  <w:style w:type="paragraph" w:styleId="Kommentarthema">
    <w:name w:val="annotation subject"/>
    <w:basedOn w:val="Kommentartext"/>
    <w:next w:val="Kommentartext"/>
    <w:link w:val="KommentarthemaZchn"/>
    <w:uiPriority w:val="99"/>
    <w:semiHidden/>
    <w:unhideWhenUsed/>
    <w:rsid w:val="004C5DAC"/>
    <w:rPr>
      <w:b/>
      <w:bCs/>
    </w:rPr>
  </w:style>
  <w:style w:type="character" w:customStyle="1" w:styleId="KommentarthemaZchn">
    <w:name w:val="Kommentarthema Zchn"/>
    <w:basedOn w:val="KommentartextZchn"/>
    <w:link w:val="Kommentarthema"/>
    <w:uiPriority w:val="99"/>
    <w:semiHidden/>
    <w:rsid w:val="004C5DAC"/>
    <w:rPr>
      <w:b/>
      <w:bCs/>
      <w:sz w:val="20"/>
      <w:szCs w:val="20"/>
    </w:rPr>
  </w:style>
  <w:style w:type="paragraph" w:styleId="Sprechblasentext">
    <w:name w:val="Balloon Text"/>
    <w:basedOn w:val="Standard"/>
    <w:link w:val="SprechblasentextZchn"/>
    <w:uiPriority w:val="99"/>
    <w:semiHidden/>
    <w:unhideWhenUsed/>
    <w:rsid w:val="004C5DA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C5D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1338</Words>
  <Characters>7629</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dc:creator>
  <cp:keywords/>
  <dc:description/>
  <cp:lastModifiedBy>szidat</cp:lastModifiedBy>
  <cp:revision>4</cp:revision>
  <dcterms:created xsi:type="dcterms:W3CDTF">2020-07-31T11:10:00Z</dcterms:created>
  <dcterms:modified xsi:type="dcterms:W3CDTF">2020-07-31T11:26:00Z</dcterms:modified>
</cp:coreProperties>
</file>